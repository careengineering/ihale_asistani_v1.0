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93DA2" w14:textId="77777777" w:rsidR="008422F4" w:rsidRPr="009E6AB9" w:rsidRDefault="00383208" w:rsidP="001F291F">
      <w:pPr>
        <w:spacing w:after="100" w:afterAutospacing="1" w:line="240" w:lineRule="auto"/>
        <w:jc w:val="center"/>
        <w:rPr>
          <w:rFonts w:ascii="Times New Roman" w:hAnsi="Times New Roman"/>
          <w:b/>
          <w:szCs w:val="22"/>
        </w:rPr>
      </w:pPr>
      <w:bookmarkStart w:id="0" w:name="_Toc17863825"/>
      <w:r w:rsidRPr="009E6AB9">
        <w:rPr>
          <w:rFonts w:ascii="Times New Roman" w:hAnsi="Times New Roman"/>
          <w:b/>
          <w:szCs w:val="22"/>
        </w:rPr>
        <w:t>EK-8</w:t>
      </w:r>
    </w:p>
    <w:p w14:paraId="690E4B30" w14:textId="77777777" w:rsidR="00603F63" w:rsidRPr="009E6AB9" w:rsidRDefault="00603F63" w:rsidP="00ED3F09">
      <w:pPr>
        <w:spacing w:after="100" w:afterAutospacing="1" w:line="240" w:lineRule="auto"/>
        <w:jc w:val="center"/>
        <w:rPr>
          <w:rFonts w:ascii="Times New Roman" w:hAnsi="Times New Roman"/>
          <w:b/>
          <w:szCs w:val="22"/>
        </w:rPr>
      </w:pPr>
      <w:r w:rsidRPr="009E6AB9">
        <w:rPr>
          <w:rFonts w:ascii="Times New Roman" w:hAnsi="Times New Roman"/>
          <w:b/>
          <w:szCs w:val="22"/>
        </w:rPr>
        <w:t>HİZMET İŞLERİ GENEL ŞARTNAMESİ</w:t>
      </w:r>
    </w:p>
    <w:p w14:paraId="64675A62" w14:textId="77777777" w:rsidR="00603F63" w:rsidRPr="00070617" w:rsidRDefault="00603F63" w:rsidP="00ED3F09">
      <w:pPr>
        <w:pStyle w:val="Balk1"/>
        <w:spacing w:after="100" w:afterAutospacing="1" w:line="240" w:lineRule="auto"/>
        <w:rPr>
          <w:sz w:val="22"/>
          <w:szCs w:val="22"/>
        </w:rPr>
      </w:pPr>
    </w:p>
    <w:p w14:paraId="6C035BA8" w14:textId="77777777" w:rsidR="00892C77" w:rsidRPr="00070617" w:rsidRDefault="00892C77" w:rsidP="00ED3F09">
      <w:pPr>
        <w:pStyle w:val="Balk1"/>
        <w:spacing w:after="100" w:afterAutospacing="1" w:line="240" w:lineRule="auto"/>
        <w:rPr>
          <w:sz w:val="22"/>
          <w:szCs w:val="22"/>
        </w:rPr>
      </w:pPr>
      <w:bookmarkStart w:id="1" w:name="_Toc24634076"/>
      <w:r w:rsidRPr="00070617">
        <w:rPr>
          <w:sz w:val="22"/>
          <w:szCs w:val="22"/>
        </w:rPr>
        <w:t>BİRİNCİ BÖLÜM</w:t>
      </w:r>
      <w:bookmarkEnd w:id="1"/>
    </w:p>
    <w:p w14:paraId="57E0381D" w14:textId="77777777" w:rsidR="00892C77" w:rsidRPr="00070617" w:rsidRDefault="00892C77" w:rsidP="00ED3F09">
      <w:pPr>
        <w:pStyle w:val="Balk1"/>
        <w:spacing w:after="100" w:afterAutospacing="1" w:line="240" w:lineRule="auto"/>
        <w:rPr>
          <w:sz w:val="22"/>
          <w:szCs w:val="22"/>
        </w:rPr>
      </w:pPr>
      <w:bookmarkStart w:id="2" w:name="_Toc24634077"/>
      <w:r w:rsidRPr="00070617">
        <w:rPr>
          <w:sz w:val="22"/>
          <w:szCs w:val="22"/>
        </w:rPr>
        <w:t>G</w:t>
      </w:r>
      <w:bookmarkEnd w:id="0"/>
      <w:r w:rsidRPr="00070617">
        <w:rPr>
          <w:sz w:val="22"/>
          <w:szCs w:val="22"/>
        </w:rPr>
        <w:t>enel Hükümler</w:t>
      </w:r>
      <w:bookmarkEnd w:id="2"/>
    </w:p>
    <w:p w14:paraId="4FD58295" w14:textId="77777777" w:rsidR="00E446E7" w:rsidRPr="00070617" w:rsidRDefault="00E446E7" w:rsidP="00ED3F09">
      <w:pPr>
        <w:pStyle w:val="Balk2"/>
        <w:spacing w:after="100" w:afterAutospacing="1" w:line="240" w:lineRule="auto"/>
        <w:ind w:left="153" w:firstLine="414"/>
        <w:rPr>
          <w:rFonts w:ascii="Times New Roman" w:hAnsi="Times New Roman"/>
          <w:szCs w:val="22"/>
        </w:rPr>
      </w:pPr>
      <w:bookmarkStart w:id="3" w:name="_Toc24634078"/>
    </w:p>
    <w:p w14:paraId="4CFF63FF" w14:textId="77777777" w:rsidR="00892C77" w:rsidRPr="00070617" w:rsidRDefault="002650E4" w:rsidP="00ED3F09">
      <w:pPr>
        <w:pStyle w:val="Balk2"/>
        <w:spacing w:after="100" w:afterAutospacing="1" w:line="240" w:lineRule="auto"/>
        <w:ind w:left="153" w:firstLine="414"/>
        <w:rPr>
          <w:rFonts w:ascii="Times New Roman" w:hAnsi="Times New Roman"/>
          <w:szCs w:val="22"/>
        </w:rPr>
      </w:pPr>
      <w:r w:rsidRPr="00070617">
        <w:rPr>
          <w:rFonts w:ascii="Times New Roman" w:hAnsi="Times New Roman"/>
          <w:szCs w:val="22"/>
        </w:rPr>
        <w:t xml:space="preserve"> </w:t>
      </w:r>
      <w:r w:rsidR="00892C77" w:rsidRPr="00070617">
        <w:rPr>
          <w:rFonts w:ascii="Times New Roman" w:hAnsi="Times New Roman"/>
          <w:szCs w:val="22"/>
        </w:rPr>
        <w:t>Amaç</w:t>
      </w:r>
      <w:bookmarkEnd w:id="3"/>
    </w:p>
    <w:p w14:paraId="7CAC0D9E" w14:textId="77777777" w:rsidR="00892C77" w:rsidRPr="00070617" w:rsidRDefault="00892C77" w:rsidP="00ED3F09">
      <w:pPr>
        <w:pStyle w:val="Balk2"/>
        <w:spacing w:after="100" w:afterAutospacing="1" w:line="240" w:lineRule="auto"/>
        <w:ind w:firstLine="567"/>
        <w:rPr>
          <w:rFonts w:ascii="Times New Roman" w:hAnsi="Times New Roman"/>
          <w:szCs w:val="22"/>
        </w:rPr>
      </w:pPr>
      <w:bookmarkStart w:id="4" w:name="_Toc24634079"/>
      <w:r w:rsidRPr="00070617">
        <w:rPr>
          <w:rFonts w:ascii="Times New Roman" w:hAnsi="Times New Roman"/>
          <w:szCs w:val="22"/>
        </w:rPr>
        <w:t>Madde 1-</w:t>
      </w:r>
      <w:r w:rsidRPr="00070617">
        <w:rPr>
          <w:rFonts w:ascii="Times New Roman" w:hAnsi="Times New Roman"/>
          <w:b w:val="0"/>
          <w:szCs w:val="22"/>
        </w:rPr>
        <w:t xml:space="preserve"> </w:t>
      </w:r>
      <w:r w:rsidR="00F4471D" w:rsidRPr="00070617">
        <w:rPr>
          <w:rFonts w:ascii="Times New Roman" w:hAnsi="Times New Roman"/>
          <w:b w:val="0"/>
          <w:szCs w:val="22"/>
        </w:rPr>
        <w:t xml:space="preserve">Bu Genel Şartnamenin amacı, </w:t>
      </w:r>
      <w:r w:rsidRPr="00070617">
        <w:rPr>
          <w:rFonts w:ascii="Times New Roman" w:hAnsi="Times New Roman"/>
          <w:b w:val="0"/>
          <w:szCs w:val="22"/>
        </w:rPr>
        <w:t xml:space="preserve">4735 </w:t>
      </w:r>
      <w:r w:rsidR="00447D3C" w:rsidRPr="00070617">
        <w:rPr>
          <w:rFonts w:ascii="Times New Roman" w:hAnsi="Times New Roman"/>
          <w:b w:val="0"/>
          <w:szCs w:val="22"/>
        </w:rPr>
        <w:t>sayılı Kamu İhale Sözleşmeleri</w:t>
      </w:r>
      <w:r w:rsidRPr="00070617">
        <w:rPr>
          <w:rFonts w:ascii="Times New Roman" w:hAnsi="Times New Roman"/>
          <w:b w:val="0"/>
          <w:szCs w:val="22"/>
        </w:rPr>
        <w:t xml:space="preserve"> Kanun</w:t>
      </w:r>
      <w:r w:rsidR="00447D3C" w:rsidRPr="00070617">
        <w:rPr>
          <w:rFonts w:ascii="Times New Roman" w:hAnsi="Times New Roman"/>
          <w:b w:val="0"/>
          <w:szCs w:val="22"/>
        </w:rPr>
        <w:t>un</w:t>
      </w:r>
      <w:r w:rsidRPr="00070617">
        <w:rPr>
          <w:rFonts w:ascii="Times New Roman" w:hAnsi="Times New Roman"/>
          <w:b w:val="0"/>
          <w:szCs w:val="22"/>
        </w:rPr>
        <w:t>a göre sözleşmeye bağlanan hizmet işlerinin yürütülmesinde uygulanacak genel esas</w:t>
      </w:r>
      <w:r w:rsidR="00507BD6" w:rsidRPr="00070617">
        <w:rPr>
          <w:rFonts w:ascii="Times New Roman" w:hAnsi="Times New Roman"/>
          <w:b w:val="0"/>
          <w:szCs w:val="22"/>
        </w:rPr>
        <w:t xml:space="preserve"> ve usulleri</w:t>
      </w:r>
      <w:r w:rsidRPr="00070617">
        <w:rPr>
          <w:rFonts w:ascii="Times New Roman" w:hAnsi="Times New Roman"/>
          <w:b w:val="0"/>
          <w:szCs w:val="22"/>
        </w:rPr>
        <w:t xml:space="preserve"> belirlemektir</w:t>
      </w:r>
      <w:r w:rsidRPr="00070617">
        <w:rPr>
          <w:rFonts w:ascii="Times New Roman" w:hAnsi="Times New Roman"/>
          <w:szCs w:val="22"/>
        </w:rPr>
        <w:t>.</w:t>
      </w:r>
      <w:bookmarkEnd w:id="4"/>
    </w:p>
    <w:p w14:paraId="6F935A63" w14:textId="77777777" w:rsidR="00892C77" w:rsidRPr="00070617" w:rsidRDefault="00643A62" w:rsidP="00ED3F09">
      <w:pPr>
        <w:pStyle w:val="Balk2"/>
        <w:spacing w:after="100" w:afterAutospacing="1" w:line="240" w:lineRule="auto"/>
        <w:ind w:firstLine="567"/>
        <w:rPr>
          <w:rFonts w:ascii="Times New Roman" w:hAnsi="Times New Roman"/>
          <w:szCs w:val="22"/>
        </w:rPr>
      </w:pPr>
      <w:bookmarkStart w:id="5" w:name="_Toc24634080"/>
      <w:r w:rsidRPr="00070617">
        <w:rPr>
          <w:rFonts w:ascii="Times New Roman" w:hAnsi="Times New Roman"/>
          <w:szCs w:val="22"/>
        </w:rPr>
        <w:t xml:space="preserve"> </w:t>
      </w:r>
      <w:r w:rsidR="00892C77" w:rsidRPr="00070617">
        <w:rPr>
          <w:rFonts w:ascii="Times New Roman" w:hAnsi="Times New Roman"/>
          <w:szCs w:val="22"/>
        </w:rPr>
        <w:t>Kapsam</w:t>
      </w:r>
      <w:bookmarkEnd w:id="5"/>
      <w:r w:rsidR="00892C77" w:rsidRPr="00070617">
        <w:rPr>
          <w:rFonts w:ascii="Times New Roman" w:hAnsi="Times New Roman"/>
          <w:szCs w:val="22"/>
        </w:rPr>
        <w:t xml:space="preserve"> </w:t>
      </w:r>
    </w:p>
    <w:p w14:paraId="02FF68B4" w14:textId="77777777" w:rsidR="00F71C1B" w:rsidRPr="009E6AB9" w:rsidRDefault="00643A62" w:rsidP="00ED3F09">
      <w:pPr>
        <w:spacing w:after="100" w:afterAutospacing="1" w:line="240" w:lineRule="auto"/>
        <w:ind w:firstLine="567"/>
        <w:rPr>
          <w:rFonts w:ascii="Times New Roman" w:hAnsi="Times New Roman"/>
          <w:szCs w:val="22"/>
        </w:rPr>
      </w:pPr>
      <w:r w:rsidRPr="009E6AB9">
        <w:rPr>
          <w:rFonts w:ascii="Times New Roman" w:hAnsi="Times New Roman"/>
          <w:b/>
          <w:szCs w:val="22"/>
        </w:rPr>
        <w:t xml:space="preserve"> </w:t>
      </w:r>
      <w:r w:rsidR="00892C77" w:rsidRPr="009E6AB9">
        <w:rPr>
          <w:rFonts w:ascii="Times New Roman" w:hAnsi="Times New Roman"/>
          <w:b/>
          <w:szCs w:val="22"/>
        </w:rPr>
        <w:t xml:space="preserve">Madde 2- </w:t>
      </w:r>
      <w:r w:rsidR="00507BD6" w:rsidRPr="009E6AB9">
        <w:rPr>
          <w:rFonts w:ascii="Times New Roman" w:hAnsi="Times New Roman"/>
          <w:szCs w:val="22"/>
        </w:rPr>
        <w:t xml:space="preserve">Bu </w:t>
      </w:r>
      <w:r w:rsidR="00A81510" w:rsidRPr="009E6AB9">
        <w:rPr>
          <w:rFonts w:ascii="Times New Roman" w:hAnsi="Times New Roman"/>
          <w:szCs w:val="22"/>
        </w:rPr>
        <w:t xml:space="preserve">Genel </w:t>
      </w:r>
      <w:r w:rsidR="00507BD6" w:rsidRPr="009E6AB9">
        <w:rPr>
          <w:rFonts w:ascii="Times New Roman" w:hAnsi="Times New Roman"/>
          <w:szCs w:val="22"/>
        </w:rPr>
        <w:t>Ş</w:t>
      </w:r>
      <w:r w:rsidR="00892C77" w:rsidRPr="009E6AB9">
        <w:rPr>
          <w:rFonts w:ascii="Times New Roman" w:hAnsi="Times New Roman"/>
          <w:szCs w:val="22"/>
        </w:rPr>
        <w:t>artname</w:t>
      </w:r>
      <w:r w:rsidR="00F4471D" w:rsidRPr="009E6AB9">
        <w:rPr>
          <w:rFonts w:ascii="Times New Roman" w:hAnsi="Times New Roman"/>
          <w:szCs w:val="22"/>
        </w:rPr>
        <w:t>,</w:t>
      </w:r>
      <w:r w:rsidR="00892C77" w:rsidRPr="009E6AB9">
        <w:rPr>
          <w:rFonts w:ascii="Times New Roman" w:hAnsi="Times New Roman"/>
          <w:szCs w:val="22"/>
        </w:rPr>
        <w:t xml:space="preserve"> 4734 sayılı </w:t>
      </w:r>
      <w:r w:rsidR="001102F3" w:rsidRPr="009E6AB9">
        <w:rPr>
          <w:rFonts w:ascii="Times New Roman" w:hAnsi="Times New Roman"/>
          <w:szCs w:val="22"/>
        </w:rPr>
        <w:t xml:space="preserve">Kamu İhale </w:t>
      </w:r>
      <w:r w:rsidR="00892C77" w:rsidRPr="009E6AB9">
        <w:rPr>
          <w:rFonts w:ascii="Times New Roman" w:hAnsi="Times New Roman"/>
          <w:szCs w:val="22"/>
        </w:rPr>
        <w:t>Kanun</w:t>
      </w:r>
      <w:r w:rsidR="001102F3" w:rsidRPr="009E6AB9">
        <w:rPr>
          <w:rFonts w:ascii="Times New Roman" w:hAnsi="Times New Roman"/>
          <w:szCs w:val="22"/>
        </w:rPr>
        <w:t>un</w:t>
      </w:r>
      <w:r w:rsidR="00892C77" w:rsidRPr="009E6AB9">
        <w:rPr>
          <w:rFonts w:ascii="Times New Roman" w:hAnsi="Times New Roman"/>
          <w:szCs w:val="22"/>
        </w:rPr>
        <w:t>a tabi idareler tarafından 4735 sayılı Kanun uyarınca götürü bedel veya birim fiyat üzerinden sözleşmeye bağlanan “danışmanlık” dışındaki hizmet işlerini kapsar.</w:t>
      </w:r>
      <w:r w:rsidR="00F71C1B" w:rsidRPr="009E6AB9">
        <w:rPr>
          <w:rFonts w:ascii="Times New Roman" w:hAnsi="Times New Roman"/>
          <w:szCs w:val="22"/>
        </w:rPr>
        <w:t xml:space="preserve"> </w:t>
      </w:r>
    </w:p>
    <w:p w14:paraId="1B6061B0" w14:textId="77777777" w:rsidR="00892C77" w:rsidRPr="009E6AB9" w:rsidRDefault="00F71C1B" w:rsidP="00ED3F09">
      <w:pPr>
        <w:spacing w:after="100" w:afterAutospacing="1" w:line="240" w:lineRule="auto"/>
        <w:ind w:firstLine="567"/>
        <w:rPr>
          <w:rFonts w:ascii="Times New Roman" w:hAnsi="Times New Roman"/>
          <w:szCs w:val="22"/>
        </w:rPr>
      </w:pPr>
      <w:r w:rsidRPr="009E6AB9">
        <w:rPr>
          <w:rFonts w:ascii="Times New Roman" w:hAnsi="Times New Roman"/>
          <w:szCs w:val="22"/>
        </w:rPr>
        <w:t>Yaklaşık maliyeti 4734 sayılı Kanunun 13 üncü maddesinin (b)</w:t>
      </w:r>
      <w:r w:rsidR="00507BD6" w:rsidRPr="009E6AB9">
        <w:rPr>
          <w:rFonts w:ascii="Times New Roman" w:hAnsi="Times New Roman"/>
          <w:szCs w:val="22"/>
        </w:rPr>
        <w:t xml:space="preserve"> </w:t>
      </w:r>
      <w:r w:rsidRPr="009E6AB9">
        <w:rPr>
          <w:rFonts w:ascii="Times New Roman" w:hAnsi="Times New Roman"/>
          <w:szCs w:val="22"/>
        </w:rPr>
        <w:t>bendinin 1 numaralı alt bendinde</w:t>
      </w:r>
      <w:r w:rsidR="006F1904" w:rsidRPr="009E6AB9">
        <w:rPr>
          <w:rFonts w:ascii="Times New Roman" w:hAnsi="Times New Roman"/>
          <w:szCs w:val="22"/>
        </w:rPr>
        <w:t xml:space="preserve"> belirtilen </w:t>
      </w:r>
      <w:r w:rsidRPr="009E6AB9">
        <w:rPr>
          <w:rFonts w:ascii="Times New Roman" w:hAnsi="Times New Roman"/>
          <w:szCs w:val="22"/>
        </w:rPr>
        <w:t xml:space="preserve">üst limit tutarının altında </w:t>
      </w:r>
      <w:r w:rsidR="006F1904" w:rsidRPr="009E6AB9">
        <w:rPr>
          <w:rFonts w:ascii="Times New Roman" w:hAnsi="Times New Roman"/>
          <w:szCs w:val="22"/>
        </w:rPr>
        <w:t>ka</w:t>
      </w:r>
      <w:r w:rsidRPr="009E6AB9">
        <w:rPr>
          <w:rFonts w:ascii="Times New Roman" w:hAnsi="Times New Roman"/>
          <w:szCs w:val="22"/>
        </w:rPr>
        <w:t>lan hizmet işlerinde bu Genel Şartnamenin 2,</w:t>
      </w:r>
      <w:r w:rsidR="006F1904" w:rsidRPr="009E6AB9">
        <w:rPr>
          <w:rFonts w:ascii="Times New Roman" w:hAnsi="Times New Roman"/>
          <w:szCs w:val="22"/>
        </w:rPr>
        <w:t xml:space="preserve"> </w:t>
      </w:r>
      <w:r w:rsidRPr="009E6AB9">
        <w:rPr>
          <w:rFonts w:ascii="Times New Roman" w:hAnsi="Times New Roman"/>
          <w:szCs w:val="22"/>
        </w:rPr>
        <w:t>4</w:t>
      </w:r>
      <w:r w:rsidR="005F0972" w:rsidRPr="009E6AB9">
        <w:rPr>
          <w:rFonts w:ascii="Times New Roman" w:hAnsi="Times New Roman"/>
          <w:szCs w:val="22"/>
        </w:rPr>
        <w:t>, 5</w:t>
      </w:r>
      <w:r w:rsidR="004103AF" w:rsidRPr="009E6AB9">
        <w:rPr>
          <w:rFonts w:ascii="Times New Roman" w:hAnsi="Times New Roman"/>
          <w:szCs w:val="22"/>
        </w:rPr>
        <w:t xml:space="preserve"> ve 6 </w:t>
      </w:r>
      <w:r w:rsidRPr="009E6AB9">
        <w:rPr>
          <w:rFonts w:ascii="Times New Roman" w:hAnsi="Times New Roman"/>
          <w:szCs w:val="22"/>
        </w:rPr>
        <w:t>ncı bölümlerinde yer alan hükümler</w:t>
      </w:r>
      <w:r w:rsidR="006F1904" w:rsidRPr="009E6AB9">
        <w:rPr>
          <w:rFonts w:ascii="Times New Roman" w:hAnsi="Times New Roman"/>
          <w:szCs w:val="22"/>
        </w:rPr>
        <w:t>,</w:t>
      </w:r>
      <w:r w:rsidRPr="009E6AB9">
        <w:rPr>
          <w:rFonts w:ascii="Times New Roman" w:hAnsi="Times New Roman"/>
          <w:szCs w:val="22"/>
        </w:rPr>
        <w:t xml:space="preserve"> </w:t>
      </w:r>
      <w:r w:rsidR="006F1904" w:rsidRPr="009E6AB9">
        <w:rPr>
          <w:rFonts w:ascii="Times New Roman" w:hAnsi="Times New Roman"/>
          <w:szCs w:val="22"/>
        </w:rPr>
        <w:t>idareler tarafından uygulanmayabilir.</w:t>
      </w:r>
    </w:p>
    <w:p w14:paraId="5B905B6E" w14:textId="77777777" w:rsidR="00892C77" w:rsidRPr="009E6AB9" w:rsidRDefault="00892C77" w:rsidP="00ED3F09">
      <w:pPr>
        <w:spacing w:after="100" w:afterAutospacing="1" w:line="240" w:lineRule="auto"/>
        <w:rPr>
          <w:rFonts w:ascii="Times New Roman" w:hAnsi="Times New Roman"/>
          <w:szCs w:val="22"/>
        </w:rPr>
      </w:pPr>
      <w:r w:rsidRPr="009E6AB9">
        <w:rPr>
          <w:rFonts w:ascii="Times New Roman" w:hAnsi="Times New Roman"/>
          <w:szCs w:val="22"/>
        </w:rPr>
        <w:t xml:space="preserve"> </w:t>
      </w:r>
      <w:r w:rsidRPr="009E6AB9">
        <w:rPr>
          <w:rFonts w:ascii="Times New Roman" w:hAnsi="Times New Roman"/>
          <w:szCs w:val="22"/>
        </w:rPr>
        <w:tab/>
      </w:r>
      <w:r w:rsidR="00603F63" w:rsidRPr="009E6AB9">
        <w:rPr>
          <w:rFonts w:ascii="Times New Roman" w:hAnsi="Times New Roman"/>
          <w:szCs w:val="22"/>
        </w:rPr>
        <w:t xml:space="preserve"> </w:t>
      </w:r>
      <w:r w:rsidRPr="009E6AB9">
        <w:rPr>
          <w:rFonts w:ascii="Times New Roman" w:hAnsi="Times New Roman"/>
          <w:szCs w:val="22"/>
        </w:rPr>
        <w:t>Bu Genel Şartname, sözleşmenin eki ve ayrılmaz parçasıdır.</w:t>
      </w:r>
    </w:p>
    <w:p w14:paraId="4C10682C" w14:textId="77777777" w:rsidR="00892C77" w:rsidRPr="00070617" w:rsidRDefault="00892C77" w:rsidP="00ED3F09">
      <w:pPr>
        <w:pStyle w:val="Balk2"/>
        <w:spacing w:after="100" w:afterAutospacing="1" w:line="240" w:lineRule="auto"/>
        <w:ind w:firstLine="567"/>
        <w:rPr>
          <w:rFonts w:ascii="Times New Roman" w:hAnsi="Times New Roman"/>
          <w:szCs w:val="22"/>
        </w:rPr>
      </w:pPr>
      <w:bookmarkStart w:id="6" w:name="_Toc24634081"/>
      <w:r w:rsidRPr="00070617">
        <w:rPr>
          <w:rFonts w:ascii="Times New Roman" w:hAnsi="Times New Roman"/>
          <w:szCs w:val="22"/>
        </w:rPr>
        <w:t>Başlıklar ve yorum</w:t>
      </w:r>
      <w:bookmarkEnd w:id="6"/>
    </w:p>
    <w:p w14:paraId="2C793854" w14:textId="77777777" w:rsidR="00892C77" w:rsidRPr="009E6AB9" w:rsidRDefault="00892C77" w:rsidP="00ED3F09">
      <w:pPr>
        <w:spacing w:after="100" w:afterAutospacing="1" w:line="240" w:lineRule="auto"/>
        <w:rPr>
          <w:rFonts w:ascii="Times New Roman" w:hAnsi="Times New Roman"/>
          <w:b/>
          <w:szCs w:val="22"/>
        </w:rPr>
      </w:pPr>
      <w:r w:rsidRPr="009E6AB9">
        <w:rPr>
          <w:rFonts w:ascii="Times New Roman" w:hAnsi="Times New Roman"/>
          <w:szCs w:val="22"/>
        </w:rPr>
        <w:tab/>
        <w:t xml:space="preserve"> </w:t>
      </w:r>
      <w:r w:rsidRPr="009E6AB9">
        <w:rPr>
          <w:rFonts w:ascii="Times New Roman" w:hAnsi="Times New Roman"/>
          <w:b/>
          <w:szCs w:val="22"/>
        </w:rPr>
        <w:t>Madde 3-</w:t>
      </w:r>
      <w:r w:rsidRPr="009E6AB9">
        <w:rPr>
          <w:rFonts w:ascii="Times New Roman" w:hAnsi="Times New Roman"/>
          <w:szCs w:val="22"/>
        </w:rPr>
        <w:t xml:space="preserve"> Bu Genel Şartnamedeki başlıklar ve madde kenar başlıkları, Genel Şartnamenin bir parçası olarak kabul edilmeyecek ve Genel Şart</w:t>
      </w:r>
      <w:r w:rsidR="005849DA" w:rsidRPr="009E6AB9">
        <w:rPr>
          <w:rFonts w:ascii="Times New Roman" w:hAnsi="Times New Roman"/>
          <w:szCs w:val="22"/>
        </w:rPr>
        <w:t>namenin, ilgili ihale doküman</w:t>
      </w:r>
      <w:r w:rsidRPr="009E6AB9">
        <w:rPr>
          <w:rFonts w:ascii="Times New Roman" w:hAnsi="Times New Roman"/>
          <w:szCs w:val="22"/>
        </w:rPr>
        <w:t>ının veya sözleşmenin yorumlanmasında göz önüne alınmayacaktır.</w:t>
      </w:r>
    </w:p>
    <w:p w14:paraId="4172A7E9" w14:textId="77777777" w:rsidR="00892C77" w:rsidRPr="009E6AB9" w:rsidRDefault="00892C77" w:rsidP="00ED3F09">
      <w:pPr>
        <w:spacing w:after="100" w:afterAutospacing="1" w:line="240" w:lineRule="auto"/>
        <w:rPr>
          <w:rFonts w:ascii="Times New Roman" w:hAnsi="Times New Roman"/>
          <w:szCs w:val="22"/>
        </w:rPr>
      </w:pPr>
      <w:r w:rsidRPr="009E6AB9">
        <w:rPr>
          <w:rFonts w:ascii="Times New Roman" w:hAnsi="Times New Roman"/>
          <w:szCs w:val="22"/>
        </w:rPr>
        <w:t xml:space="preserve">           İlgili hükmün konuluş ve düzenleme amacına aykırı düşmediği veya bu amacı değiştirmediği sürece, hükmün metnindeki tekil manaya gelen kelimelerin çoğullarını ve çoğul manaya gelen kelimelerin de tekillerini içerdiği kabul edilecektir.</w:t>
      </w:r>
    </w:p>
    <w:p w14:paraId="66A074BA"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Kişileri veya tarafları belirten kelime ve terimler, taşıdığı ada veya tabi olduğu hukukun  tüzel kişilik tanıyıp tanımadığına bakılmaksızın tüm firma, şirket, kurum, kuruluş ve benzerleri ile tabi olduğu hukukun kendisine hukuksal varlık tanıdığı her türlü oluşum, kişi, mal ve sermaye topluluklarını ifade eder.</w:t>
      </w:r>
    </w:p>
    <w:p w14:paraId="34AAF0AB" w14:textId="77777777" w:rsidR="00892C77" w:rsidRPr="00070617" w:rsidRDefault="00892C77" w:rsidP="00ED3F09">
      <w:pPr>
        <w:pStyle w:val="Balk2"/>
        <w:spacing w:after="100" w:afterAutospacing="1" w:line="240" w:lineRule="auto"/>
        <w:ind w:left="153" w:firstLine="567"/>
        <w:rPr>
          <w:rFonts w:ascii="Times New Roman" w:hAnsi="Times New Roman"/>
          <w:szCs w:val="22"/>
        </w:rPr>
      </w:pPr>
      <w:bookmarkStart w:id="7" w:name="_Toc24634082"/>
      <w:r w:rsidRPr="00070617">
        <w:rPr>
          <w:rFonts w:ascii="Times New Roman" w:hAnsi="Times New Roman"/>
          <w:szCs w:val="22"/>
        </w:rPr>
        <w:t>Tanımlar</w:t>
      </w:r>
      <w:bookmarkEnd w:id="7"/>
    </w:p>
    <w:p w14:paraId="1CDF9595" w14:textId="77777777" w:rsidR="00892C77" w:rsidRPr="009E6AB9" w:rsidRDefault="00892C77" w:rsidP="00ED3F09">
      <w:pPr>
        <w:spacing w:after="100" w:afterAutospacing="1" w:line="240" w:lineRule="auto"/>
        <w:rPr>
          <w:rFonts w:ascii="Times New Roman" w:hAnsi="Times New Roman"/>
          <w:szCs w:val="22"/>
        </w:rPr>
      </w:pPr>
      <w:r w:rsidRPr="009E6AB9">
        <w:rPr>
          <w:rFonts w:ascii="Times New Roman" w:hAnsi="Times New Roman"/>
          <w:szCs w:val="22"/>
        </w:rPr>
        <w:t xml:space="preserve">            </w:t>
      </w:r>
      <w:r w:rsidRPr="009E6AB9">
        <w:rPr>
          <w:rFonts w:ascii="Times New Roman" w:hAnsi="Times New Roman"/>
          <w:b/>
          <w:szCs w:val="22"/>
        </w:rPr>
        <w:t xml:space="preserve">Madde 4- </w:t>
      </w:r>
      <w:r w:rsidRPr="009E6AB9">
        <w:rPr>
          <w:rFonts w:ascii="Times New Roman" w:hAnsi="Times New Roman"/>
          <w:szCs w:val="22"/>
        </w:rPr>
        <w:t xml:space="preserve">Bu Genel Şartnamenin uygulanmasında, 4734 sayılı Kanunda ve diğer ihale mevzuatında yer alan tanımlar geçerlidir. </w:t>
      </w:r>
    </w:p>
    <w:p w14:paraId="487A3737" w14:textId="77777777" w:rsidR="00892C77" w:rsidRPr="009E6AB9" w:rsidRDefault="00892C77" w:rsidP="00ED3F09">
      <w:pPr>
        <w:pStyle w:val="BodyText22"/>
        <w:tabs>
          <w:tab w:val="clear" w:pos="360"/>
        </w:tabs>
        <w:spacing w:after="100" w:afterAutospacing="1" w:line="240" w:lineRule="auto"/>
        <w:rPr>
          <w:rFonts w:ascii="Times New Roman" w:hAnsi="Times New Roman"/>
          <w:sz w:val="22"/>
          <w:szCs w:val="22"/>
        </w:rPr>
      </w:pPr>
      <w:r w:rsidRPr="009E6AB9">
        <w:rPr>
          <w:rFonts w:ascii="Times New Roman" w:hAnsi="Times New Roman"/>
          <w:sz w:val="22"/>
          <w:szCs w:val="22"/>
        </w:rPr>
        <w:t>Ayrıca;</w:t>
      </w:r>
    </w:p>
    <w:p w14:paraId="13A51AC4"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İş: Yükleniciye ihale edilen ve </w:t>
      </w:r>
      <w:r w:rsidR="00CE08FF" w:rsidRPr="009E6AB9">
        <w:rPr>
          <w:rFonts w:ascii="Times New Roman" w:hAnsi="Times New Roman"/>
          <w:szCs w:val="22"/>
        </w:rPr>
        <w:t xml:space="preserve">artışlar dahil </w:t>
      </w:r>
      <w:r w:rsidRPr="009E6AB9">
        <w:rPr>
          <w:rFonts w:ascii="Times New Roman" w:hAnsi="Times New Roman"/>
          <w:szCs w:val="22"/>
        </w:rPr>
        <w:t xml:space="preserve">sözleşme kapsamında gerçekleştirilen; </w:t>
      </w:r>
      <w:r w:rsidR="005B5AF6" w:rsidRPr="009E6AB9">
        <w:rPr>
          <w:rFonts w:ascii="Times New Roman" w:hAnsi="Times New Roman"/>
          <w:szCs w:val="22"/>
        </w:rPr>
        <w:t xml:space="preserve">sürekli (belli dönemler itibariyle tekrarlanmak suretiyle ifa edilen) nitelikteki </w:t>
      </w:r>
      <w:r w:rsidR="0009316A" w:rsidRPr="009E6AB9">
        <w:rPr>
          <w:rFonts w:ascii="Times New Roman" w:hAnsi="Times New Roman"/>
          <w:szCs w:val="22"/>
        </w:rPr>
        <w:t xml:space="preserve">hizmetleri </w:t>
      </w:r>
      <w:r w:rsidR="005B5AF6" w:rsidRPr="009E6AB9">
        <w:rPr>
          <w:rFonts w:ascii="Times New Roman" w:hAnsi="Times New Roman"/>
          <w:szCs w:val="22"/>
        </w:rPr>
        <w:t>veya belli bir çalışma sonrasında tamamlanarak (bir defada ) ortaya çıkarılan hizmetleri,</w:t>
      </w:r>
    </w:p>
    <w:p w14:paraId="40008641"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İşyeri: İşin meydana getirildiği yerler ile iş süresince geçici veya sürekli olarak kullanılan diğer yerleri,</w:t>
      </w:r>
    </w:p>
    <w:p w14:paraId="6F2B362A"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Kontrol Teşkilatı (Kontrollük): İdare tarafından, işlerin denetimi için idare içinden görevlendirilmiş bir kişi veya bir komisyonu ve/veya idare dışından bu işleri yapmak üzere görevlendirile</w:t>
      </w:r>
      <w:r w:rsidR="001D5B95" w:rsidRPr="009E6AB9">
        <w:rPr>
          <w:rFonts w:ascii="Times New Roman" w:hAnsi="Times New Roman"/>
          <w:szCs w:val="22"/>
        </w:rPr>
        <w:t xml:space="preserve">n </w:t>
      </w:r>
      <w:r w:rsidRPr="009E6AB9">
        <w:rPr>
          <w:rFonts w:ascii="Times New Roman" w:hAnsi="Times New Roman"/>
          <w:szCs w:val="22"/>
        </w:rPr>
        <w:t>gerçek veya tüzel kişi veya kişileri,</w:t>
      </w:r>
    </w:p>
    <w:p w14:paraId="67C9DF31"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Yüklenicinin Ekipmanı</w:t>
      </w:r>
      <w:r w:rsidRPr="009E6AB9">
        <w:rPr>
          <w:rFonts w:ascii="Times New Roman" w:hAnsi="Times New Roman"/>
          <w:b/>
          <w:szCs w:val="22"/>
        </w:rPr>
        <w:t xml:space="preserve">: </w:t>
      </w:r>
      <w:r w:rsidRPr="009E6AB9">
        <w:rPr>
          <w:rFonts w:ascii="Times New Roman" w:hAnsi="Times New Roman"/>
          <w:szCs w:val="22"/>
        </w:rPr>
        <w:t>Hizmetlerin gerçekleştirilip tamamlanması ve kusurlarının giderilmesi için gerekli olan tüm araç ve gereçleri,</w:t>
      </w:r>
    </w:p>
    <w:p w14:paraId="46845768"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Denetim, Muayene ve Kabul İşlemleri: Sözleşmede belirlenen ve hizmetlerin tamamının yahut herhangi bir kısmının idarece teslim alındıktan sonra yürütülmesi gereken işlemleri,</w:t>
      </w:r>
    </w:p>
    <w:p w14:paraId="5E1A0D3E"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lastRenderedPageBreak/>
        <w:t xml:space="preserve">Yüklenici Vekili: Sözleşme konusu işle ilgili olarak yükleniciyi temsil eden, o iş için idarenin kabulünden sonra yükleniciden noterce düzenlenmiş bir vekaletname ile tam yetki almış </w:t>
      </w:r>
      <w:r w:rsidR="00A81510" w:rsidRPr="009E6AB9">
        <w:rPr>
          <w:rFonts w:ascii="Times New Roman" w:hAnsi="Times New Roman"/>
          <w:szCs w:val="22"/>
        </w:rPr>
        <w:t>gerçek</w:t>
      </w:r>
      <w:r w:rsidRPr="009E6AB9">
        <w:rPr>
          <w:rFonts w:ascii="Times New Roman" w:hAnsi="Times New Roman"/>
          <w:szCs w:val="22"/>
        </w:rPr>
        <w:t xml:space="preserve"> kişiyi,</w:t>
      </w:r>
    </w:p>
    <w:p w14:paraId="287AE2E9"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Üçüncü </w:t>
      </w:r>
      <w:r w:rsidR="00170B77" w:rsidRPr="009E6AB9">
        <w:rPr>
          <w:rFonts w:ascii="Times New Roman" w:hAnsi="Times New Roman"/>
          <w:szCs w:val="22"/>
        </w:rPr>
        <w:t>Kişi</w:t>
      </w:r>
      <w:r w:rsidRPr="009E6AB9">
        <w:rPr>
          <w:rFonts w:ascii="Times New Roman" w:hAnsi="Times New Roman"/>
          <w:szCs w:val="22"/>
        </w:rPr>
        <w:t>: İdare, kontrollük ve yüklenici dışındaki  kişi ve/veya kişileri,</w:t>
      </w:r>
    </w:p>
    <w:p w14:paraId="0D5FC0E4"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Gün: Takvim gününü,</w:t>
      </w:r>
    </w:p>
    <w:p w14:paraId="2D779FCE"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Uygulama Ayı: İdarece onaylanmış iş programına uygun olarak işlerin gerçekleştirildiği ayı,</w:t>
      </w:r>
    </w:p>
    <w:p w14:paraId="613A656B"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Yıl: Takvim </w:t>
      </w:r>
      <w:r w:rsidR="00684B25" w:rsidRPr="009E6AB9">
        <w:rPr>
          <w:rFonts w:ascii="Times New Roman" w:hAnsi="Times New Roman"/>
          <w:szCs w:val="22"/>
        </w:rPr>
        <w:t>y</w:t>
      </w:r>
      <w:r w:rsidRPr="009E6AB9">
        <w:rPr>
          <w:rFonts w:ascii="Times New Roman" w:hAnsi="Times New Roman"/>
          <w:szCs w:val="22"/>
        </w:rPr>
        <w:t xml:space="preserve">ılını, </w:t>
      </w:r>
    </w:p>
    <w:p w14:paraId="1851B3EF" w14:textId="77777777" w:rsidR="00892C77" w:rsidRPr="009E6AB9" w:rsidRDefault="00892C77" w:rsidP="00ED3F09">
      <w:pPr>
        <w:spacing w:after="100" w:afterAutospacing="1" w:line="240" w:lineRule="auto"/>
        <w:rPr>
          <w:rFonts w:ascii="Times New Roman" w:hAnsi="Times New Roman"/>
          <w:szCs w:val="22"/>
        </w:rPr>
      </w:pPr>
      <w:r w:rsidRPr="009E6AB9">
        <w:rPr>
          <w:rFonts w:ascii="Times New Roman" w:hAnsi="Times New Roman"/>
          <w:szCs w:val="22"/>
        </w:rPr>
        <w:t xml:space="preserve">           </w:t>
      </w:r>
      <w:r w:rsidR="00D2039F" w:rsidRPr="009E6AB9">
        <w:rPr>
          <w:rFonts w:ascii="Times New Roman" w:hAnsi="Times New Roman"/>
          <w:szCs w:val="22"/>
        </w:rPr>
        <w:t xml:space="preserve"> </w:t>
      </w:r>
      <w:r w:rsidRPr="009E6AB9">
        <w:rPr>
          <w:rFonts w:ascii="Times New Roman" w:hAnsi="Times New Roman"/>
          <w:szCs w:val="22"/>
        </w:rPr>
        <w:t>İş Bedeli: Sözleşmede belirtilen işler</w:t>
      </w:r>
      <w:r w:rsidR="00CE08FF" w:rsidRPr="009E6AB9">
        <w:rPr>
          <w:rFonts w:ascii="Times New Roman" w:hAnsi="Times New Roman"/>
          <w:szCs w:val="22"/>
        </w:rPr>
        <w:t>le öngörülmeyen durumlar nedeniyle 4735 sayılı Kanunun 24 üncü maddesine göre yapılan ilave işlerin</w:t>
      </w:r>
      <w:r w:rsidRPr="009E6AB9">
        <w:rPr>
          <w:rFonts w:ascii="Times New Roman" w:hAnsi="Times New Roman"/>
          <w:szCs w:val="22"/>
        </w:rPr>
        <w:t xml:space="preserve"> sözleşme hükümlerine göre tamamlanıp, varsa kusur ve eksiklerinin giderilmesi için ödemeye esas para birimi üzerinden sözleşmede belirtilen ve yükleniciye ödenecek olan bedeli, </w:t>
      </w:r>
    </w:p>
    <w:p w14:paraId="1170872F" w14:textId="77777777" w:rsidR="00892C77" w:rsidRPr="009E6AB9" w:rsidRDefault="001C3F5A" w:rsidP="00ED3F09">
      <w:pPr>
        <w:spacing w:after="100" w:afterAutospacing="1" w:line="240" w:lineRule="auto"/>
        <w:ind w:firstLine="720"/>
        <w:rPr>
          <w:rFonts w:ascii="Times New Roman" w:hAnsi="Times New Roman"/>
          <w:szCs w:val="22"/>
        </w:rPr>
      </w:pPr>
      <w:r w:rsidRPr="001C3F5A">
        <w:rPr>
          <w:rFonts w:ascii="Times New Roman" w:eastAsia="ヒラギノ明朝 Pro W3" w:hAnsi="Times New Roman"/>
          <w:b/>
          <w:bCs/>
          <w:iCs/>
          <w:szCs w:val="22"/>
        </w:rPr>
        <w:t>(Değişik ibare:RG-18/5/2024-32550)</w:t>
      </w:r>
      <w:r w:rsidRPr="001C3F5A">
        <w:rPr>
          <w:rFonts w:ascii="Times New Roman" w:eastAsia="ヒラギノ明朝 Pro W3" w:hAnsi="Times New Roman"/>
          <w:b/>
          <w:bCs/>
          <w:iCs/>
          <w:szCs w:val="22"/>
          <w:vertAlign w:val="superscript"/>
        </w:rPr>
        <w:t>(Bu değişiklik 15/6/2024 tarihinde yürürlüğe girer.)</w:t>
      </w:r>
      <w:r>
        <w:rPr>
          <w:rFonts w:ascii="Times New Roman" w:hAnsi="Times New Roman"/>
          <w:szCs w:val="22"/>
        </w:rPr>
        <w:t xml:space="preserve"> </w:t>
      </w:r>
      <w:r w:rsidRPr="001C3F5A">
        <w:rPr>
          <w:rFonts w:ascii="Times New Roman" w:hAnsi="Times New Roman"/>
          <w:szCs w:val="22"/>
          <w:u w:val="single"/>
        </w:rPr>
        <w:t>Alt yüklenici: Sözleşme konusu işin nev'i itibarıyla bir kısmını yüklenici ile yaptığı sözleşmeye dayalı olarak gerçekleştiren gerçek veya tüzel kişiyi ya da bunların oluşturduğu adi ortaklıkları</w:t>
      </w:r>
      <w:r w:rsidR="00892C77" w:rsidRPr="001C3F5A">
        <w:rPr>
          <w:rFonts w:ascii="Times New Roman" w:hAnsi="Times New Roman"/>
          <w:szCs w:val="22"/>
          <w:u w:val="single"/>
        </w:rPr>
        <w:t>,</w:t>
      </w:r>
    </w:p>
    <w:p w14:paraId="24FEC1C2"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Teknik Doküman: Sözleşme uyarınca idare tarafından yükleniciye verilen bütün proje, hesaplamalar ve benzeri teknik bilgi ve belgeler ile yüklenici tarafından sunulan ve </w:t>
      </w:r>
      <w:r w:rsidR="00684B25" w:rsidRPr="009E6AB9">
        <w:rPr>
          <w:rFonts w:ascii="Times New Roman" w:hAnsi="Times New Roman"/>
          <w:szCs w:val="22"/>
        </w:rPr>
        <w:t>i</w:t>
      </w:r>
      <w:r w:rsidRPr="009E6AB9">
        <w:rPr>
          <w:rFonts w:ascii="Times New Roman" w:hAnsi="Times New Roman"/>
          <w:szCs w:val="22"/>
        </w:rPr>
        <w:t>dare tarafından onaylanan proje ve benzeri teknik bilgi ve belgeleri,</w:t>
      </w:r>
    </w:p>
    <w:p w14:paraId="5C5C0558" w14:textId="77777777" w:rsidR="00892C77" w:rsidRPr="009E6AB9" w:rsidRDefault="00892C77" w:rsidP="00ED3F09">
      <w:pPr>
        <w:spacing w:after="100" w:afterAutospacing="1" w:line="240" w:lineRule="auto"/>
        <w:rPr>
          <w:rFonts w:ascii="Times New Roman" w:hAnsi="Times New Roman"/>
          <w:szCs w:val="22"/>
        </w:rPr>
      </w:pPr>
      <w:r w:rsidRPr="009E6AB9">
        <w:rPr>
          <w:rFonts w:ascii="Times New Roman" w:hAnsi="Times New Roman"/>
          <w:szCs w:val="22"/>
        </w:rPr>
        <w:t xml:space="preserve">           İşe Başlama Tarihi: Yüklenicinin idareden işe başlama talimatını aldığı; işyeri teslimi gereken işlerde ise, işyerinin yükleniciye teslim edildiği tarihi,</w:t>
      </w:r>
    </w:p>
    <w:p w14:paraId="5145E0F3"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Tamamlanma Süresi: İşe başlama tarihinden itibaren hesaplanacak olan ve </w:t>
      </w:r>
      <w:r w:rsidR="00C81D59" w:rsidRPr="009E6AB9">
        <w:rPr>
          <w:rFonts w:ascii="Times New Roman" w:hAnsi="Times New Roman"/>
          <w:szCs w:val="22"/>
        </w:rPr>
        <w:t>s</w:t>
      </w:r>
      <w:r w:rsidRPr="009E6AB9">
        <w:rPr>
          <w:rFonts w:ascii="Times New Roman" w:hAnsi="Times New Roman"/>
          <w:szCs w:val="22"/>
        </w:rPr>
        <w:t xml:space="preserve">özleşmede belirtilen </w:t>
      </w:r>
      <w:r w:rsidR="00720F6B" w:rsidRPr="009E6AB9">
        <w:rPr>
          <w:rFonts w:ascii="Times New Roman" w:hAnsi="Times New Roman"/>
          <w:szCs w:val="22"/>
        </w:rPr>
        <w:t>i</w:t>
      </w:r>
      <w:r w:rsidRPr="009E6AB9">
        <w:rPr>
          <w:rFonts w:ascii="Times New Roman" w:hAnsi="Times New Roman"/>
          <w:szCs w:val="22"/>
        </w:rPr>
        <w:t>şlerin veya herhangi bir bölümünün ya da kısmının bitirilmesi için varsa idarece uzatılan süre de dahil olmak üzere belirlenmiş olan zaman aralığını,</w:t>
      </w:r>
    </w:p>
    <w:p w14:paraId="00D3BE45"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Kabul Belgesi: İşlerin tamamlanıp Kabul Komisyonunun incelemesi sonucu verilen belgeyi,</w:t>
      </w:r>
    </w:p>
    <w:p w14:paraId="5637176F"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Bölüm: Sözleşmede açıkça bölüm veya kısım olarak belirtilmiş kısımları,</w:t>
      </w:r>
    </w:p>
    <w:p w14:paraId="1A8AEA46" w14:textId="77777777" w:rsidR="00892C77" w:rsidRPr="009E6AB9" w:rsidRDefault="00643A62" w:rsidP="00ED3F09">
      <w:pPr>
        <w:spacing w:after="100" w:afterAutospacing="1" w:line="240" w:lineRule="auto"/>
        <w:ind w:firstLine="567"/>
        <w:rPr>
          <w:rFonts w:ascii="Times New Roman" w:hAnsi="Times New Roman"/>
          <w:szCs w:val="22"/>
        </w:rPr>
      </w:pPr>
      <w:r w:rsidRPr="009E6AB9">
        <w:rPr>
          <w:rFonts w:ascii="Times New Roman" w:hAnsi="Times New Roman"/>
          <w:szCs w:val="22"/>
        </w:rPr>
        <w:t xml:space="preserve"> </w:t>
      </w:r>
      <w:r w:rsidR="00390522" w:rsidRPr="009E6AB9">
        <w:rPr>
          <w:rFonts w:ascii="Times New Roman" w:hAnsi="Times New Roman"/>
          <w:szCs w:val="22"/>
        </w:rPr>
        <w:t xml:space="preserve"> </w:t>
      </w:r>
      <w:r w:rsidR="003B0A67" w:rsidRPr="009E6AB9">
        <w:rPr>
          <w:rFonts w:ascii="Times New Roman" w:hAnsi="Times New Roman"/>
          <w:szCs w:val="22"/>
        </w:rPr>
        <w:t xml:space="preserve"> </w:t>
      </w:r>
      <w:r w:rsidR="00892C77" w:rsidRPr="009E6AB9">
        <w:rPr>
          <w:rFonts w:ascii="Times New Roman" w:hAnsi="Times New Roman"/>
          <w:szCs w:val="22"/>
        </w:rPr>
        <w:t>İfade eder.</w:t>
      </w:r>
    </w:p>
    <w:p w14:paraId="5E4A426A" w14:textId="77777777" w:rsidR="00892C77" w:rsidRPr="009E6AB9" w:rsidRDefault="00BF2F4F" w:rsidP="00ED3F09">
      <w:pPr>
        <w:spacing w:after="100" w:afterAutospacing="1" w:line="240" w:lineRule="auto"/>
        <w:ind w:firstLine="720"/>
        <w:rPr>
          <w:rFonts w:ascii="Times New Roman" w:hAnsi="Times New Roman"/>
          <w:szCs w:val="22"/>
        </w:rPr>
      </w:pPr>
      <w:r w:rsidRPr="009E6AB9">
        <w:rPr>
          <w:rFonts w:ascii="Times New Roman" w:hAnsi="Times New Roman"/>
          <w:szCs w:val="22"/>
        </w:rPr>
        <w:t>B</w:t>
      </w:r>
      <w:r w:rsidR="00892C77" w:rsidRPr="009E6AB9">
        <w:rPr>
          <w:rFonts w:ascii="Times New Roman" w:hAnsi="Times New Roman"/>
          <w:szCs w:val="22"/>
        </w:rPr>
        <w:t xml:space="preserve">u maddede tanımlanan terimlerin kapsam ve içeriğinin, 4734 sayılı Kanunda veya ona dayanılarak çıkarılan ve </w:t>
      </w:r>
      <w:r w:rsidRPr="009E6AB9">
        <w:rPr>
          <w:rFonts w:ascii="Times New Roman" w:hAnsi="Times New Roman"/>
          <w:szCs w:val="22"/>
        </w:rPr>
        <w:t>B</w:t>
      </w:r>
      <w:r w:rsidR="00892C77" w:rsidRPr="009E6AB9">
        <w:rPr>
          <w:rFonts w:ascii="Times New Roman" w:hAnsi="Times New Roman"/>
          <w:szCs w:val="22"/>
        </w:rPr>
        <w:t>u Genel Şartnameye nazaran kurallar kademelenmesinde daha üstte olan düzenlemelerde kullanılan terimlerin kapsam veya içeriğine aykırı olduğu hallerde; ilgili terim, 4734 sayılı Kanunda veya ona dayanılarak çıkarılan ve işbu Genel Şartnameye nazaran kurallar kademelenmesinde daha üstte olan düzenlemelerde kullanılan terimlerin kapsam ve içeriğiyle uygulanır.</w:t>
      </w:r>
    </w:p>
    <w:p w14:paraId="61E2C52E" w14:textId="77777777" w:rsidR="00892C77" w:rsidRPr="00070617" w:rsidRDefault="00892C77" w:rsidP="00ED3F09">
      <w:pPr>
        <w:pStyle w:val="Balk2"/>
        <w:spacing w:after="100" w:afterAutospacing="1" w:line="240" w:lineRule="auto"/>
        <w:rPr>
          <w:rFonts w:ascii="Times New Roman" w:hAnsi="Times New Roman"/>
          <w:szCs w:val="22"/>
        </w:rPr>
      </w:pPr>
      <w:r w:rsidRPr="00070617">
        <w:rPr>
          <w:rFonts w:ascii="Times New Roman" w:hAnsi="Times New Roman"/>
          <w:b w:val="0"/>
          <w:szCs w:val="22"/>
        </w:rPr>
        <w:t xml:space="preserve">          </w:t>
      </w:r>
      <w:bookmarkStart w:id="8" w:name="_Toc24634083"/>
      <w:r w:rsidRPr="00070617">
        <w:rPr>
          <w:rFonts w:ascii="Times New Roman" w:hAnsi="Times New Roman"/>
          <w:szCs w:val="22"/>
        </w:rPr>
        <w:t>Bildirimler, olurlar, onaylar, belgeler ve tespitler</w:t>
      </w:r>
      <w:bookmarkEnd w:id="8"/>
    </w:p>
    <w:p w14:paraId="53B36C65" w14:textId="77777777" w:rsidR="00720F6B" w:rsidRPr="009E6AB9" w:rsidRDefault="00892C77" w:rsidP="00ED3F09">
      <w:pPr>
        <w:pStyle w:val="Balk9"/>
        <w:spacing w:after="100" w:afterAutospacing="1"/>
        <w:rPr>
          <w:b w:val="0"/>
          <w:sz w:val="22"/>
          <w:szCs w:val="22"/>
        </w:rPr>
      </w:pPr>
      <w:r w:rsidRPr="009E6AB9">
        <w:rPr>
          <w:sz w:val="22"/>
          <w:szCs w:val="22"/>
        </w:rPr>
        <w:t xml:space="preserve">          Madde 5- </w:t>
      </w:r>
      <w:r w:rsidRPr="009E6AB9">
        <w:rPr>
          <w:b w:val="0"/>
          <w:sz w:val="22"/>
          <w:szCs w:val="22"/>
        </w:rPr>
        <w:t xml:space="preserve">İdare, yüklenici ve kontrol teşkilatı arasındaki her türlü iletişim, yazı ile yapılacak olup, sözleşmeye göre bir izin, onay, belge, </w:t>
      </w:r>
      <w:r w:rsidR="00A81510" w:rsidRPr="009E6AB9">
        <w:rPr>
          <w:b w:val="0"/>
          <w:sz w:val="22"/>
          <w:szCs w:val="22"/>
        </w:rPr>
        <w:t xml:space="preserve">tebligat, </w:t>
      </w:r>
      <w:r w:rsidRPr="009E6AB9">
        <w:rPr>
          <w:b w:val="0"/>
          <w:sz w:val="22"/>
          <w:szCs w:val="22"/>
        </w:rPr>
        <w:t xml:space="preserve">olur verilmesi veya tespit yapılması, </w:t>
      </w:r>
      <w:r w:rsidR="00A81510" w:rsidRPr="009E6AB9">
        <w:rPr>
          <w:b w:val="0"/>
          <w:sz w:val="22"/>
          <w:szCs w:val="22"/>
        </w:rPr>
        <w:t xml:space="preserve">emir, </w:t>
      </w:r>
      <w:r w:rsidRPr="009E6AB9">
        <w:rPr>
          <w:b w:val="0"/>
          <w:sz w:val="22"/>
          <w:szCs w:val="22"/>
        </w:rPr>
        <w:t xml:space="preserve">ihbar, çağrı veya davette bulunulması veya dağıtılması gerektiğinde, bunlar, taraflar aksini </w:t>
      </w:r>
      <w:r w:rsidR="00720F6B" w:rsidRPr="009E6AB9">
        <w:rPr>
          <w:b w:val="0"/>
          <w:sz w:val="22"/>
          <w:szCs w:val="22"/>
        </w:rPr>
        <w:t>kararlaştırmadıkça yazılı olacaktır.</w:t>
      </w:r>
    </w:p>
    <w:p w14:paraId="2552541B" w14:textId="77777777" w:rsidR="00720F6B" w:rsidRPr="00070617" w:rsidRDefault="00720F6B" w:rsidP="00ED3F09">
      <w:pPr>
        <w:pStyle w:val="Balk1"/>
        <w:spacing w:after="100" w:afterAutospacing="1" w:line="240" w:lineRule="auto"/>
        <w:ind w:firstLine="720"/>
        <w:jc w:val="both"/>
        <w:rPr>
          <w:sz w:val="22"/>
          <w:szCs w:val="22"/>
        </w:rPr>
      </w:pPr>
      <w:bookmarkStart w:id="9" w:name="_Toc24634084"/>
      <w:bookmarkStart w:id="10" w:name="_Toc17863831"/>
    </w:p>
    <w:p w14:paraId="62715B7C" w14:textId="77777777" w:rsidR="00892C77" w:rsidRPr="00070617" w:rsidRDefault="00892C77" w:rsidP="00ED3F09">
      <w:pPr>
        <w:pStyle w:val="Balk1"/>
        <w:spacing w:after="100" w:afterAutospacing="1" w:line="240" w:lineRule="auto"/>
        <w:ind w:firstLine="720"/>
        <w:rPr>
          <w:sz w:val="22"/>
          <w:szCs w:val="22"/>
        </w:rPr>
      </w:pPr>
      <w:r w:rsidRPr="00070617">
        <w:rPr>
          <w:sz w:val="22"/>
          <w:szCs w:val="22"/>
        </w:rPr>
        <w:t>İKİNCİ BÖLÜM</w:t>
      </w:r>
      <w:bookmarkEnd w:id="9"/>
    </w:p>
    <w:p w14:paraId="31CF8F6C" w14:textId="77777777" w:rsidR="00892C77" w:rsidRPr="00070617" w:rsidRDefault="00892C77" w:rsidP="00ED3F09">
      <w:pPr>
        <w:pStyle w:val="Balk1"/>
        <w:spacing w:after="100" w:afterAutospacing="1" w:line="240" w:lineRule="auto"/>
        <w:ind w:firstLine="720"/>
        <w:rPr>
          <w:sz w:val="22"/>
          <w:szCs w:val="22"/>
        </w:rPr>
      </w:pPr>
      <w:bookmarkStart w:id="11" w:name="_Toc24634085"/>
      <w:r w:rsidRPr="00070617">
        <w:rPr>
          <w:sz w:val="22"/>
          <w:szCs w:val="22"/>
        </w:rPr>
        <w:t>G</w:t>
      </w:r>
      <w:bookmarkEnd w:id="10"/>
      <w:r w:rsidRPr="00070617">
        <w:rPr>
          <w:sz w:val="22"/>
          <w:szCs w:val="22"/>
        </w:rPr>
        <w:t>enel Yükümlülükler</w:t>
      </w:r>
      <w:bookmarkEnd w:id="11"/>
    </w:p>
    <w:p w14:paraId="02BDE0E1" w14:textId="77777777" w:rsidR="00892C77" w:rsidRPr="009E6AB9" w:rsidRDefault="00892C77" w:rsidP="00ED3F09">
      <w:pPr>
        <w:spacing w:after="100" w:afterAutospacing="1" w:line="240" w:lineRule="auto"/>
        <w:ind w:firstLine="720"/>
        <w:rPr>
          <w:rFonts w:ascii="Times New Roman" w:hAnsi="Times New Roman"/>
          <w:szCs w:val="22"/>
        </w:rPr>
      </w:pPr>
    </w:p>
    <w:p w14:paraId="4968C585"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12" w:name="_Toc24634086"/>
      <w:bookmarkStart w:id="13" w:name="_Toc16502674"/>
      <w:r w:rsidRPr="00070617">
        <w:rPr>
          <w:rFonts w:ascii="Times New Roman" w:hAnsi="Times New Roman"/>
          <w:szCs w:val="22"/>
        </w:rPr>
        <w:lastRenderedPageBreak/>
        <w:t>Yüklenicinin genel sorumlulukları</w:t>
      </w:r>
      <w:bookmarkEnd w:id="12"/>
    </w:p>
    <w:p w14:paraId="536E587C"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14" w:name="_Toc24634087"/>
      <w:r w:rsidRPr="00070617">
        <w:rPr>
          <w:rFonts w:ascii="Times New Roman" w:hAnsi="Times New Roman"/>
          <w:szCs w:val="22"/>
        </w:rPr>
        <w:t>Madde 6-</w:t>
      </w:r>
      <w:r w:rsidR="00361652" w:rsidRPr="00070617">
        <w:rPr>
          <w:rFonts w:ascii="Times New Roman" w:hAnsi="Times New Roman"/>
          <w:szCs w:val="22"/>
        </w:rPr>
        <w:t xml:space="preserve"> </w:t>
      </w:r>
      <w:r w:rsidRPr="00070617">
        <w:rPr>
          <w:rFonts w:ascii="Times New Roman" w:hAnsi="Times New Roman"/>
          <w:b w:val="0"/>
          <w:szCs w:val="22"/>
        </w:rPr>
        <w:t>Yüklenici, işleri gereken özen ve ihtimamı göstererek planlayacak, projelendirecek (sözleşmede öngörüldüğü şekilde), yürütecek, tamamlayacak ve işlerde olabilecek kusurları sözleşme hükümlerine uygun olarak giderecektir. Yüklenici, bu sorumluluklarının yerine getirilmesi için, ister kalıcı, ister geçici nitelikte olsun, gereken bütün denetim,</w:t>
      </w:r>
      <w:r w:rsidR="00361652" w:rsidRPr="00070617">
        <w:rPr>
          <w:rFonts w:ascii="Times New Roman" w:hAnsi="Times New Roman"/>
          <w:b w:val="0"/>
          <w:szCs w:val="22"/>
        </w:rPr>
        <w:t xml:space="preserve"> </w:t>
      </w:r>
      <w:r w:rsidRPr="00070617">
        <w:rPr>
          <w:rFonts w:ascii="Times New Roman" w:hAnsi="Times New Roman"/>
          <w:b w:val="0"/>
          <w:szCs w:val="22"/>
        </w:rPr>
        <w:t>muayene ve testleri yaptıracak ve işçilik, malzeme, tesis, ekipman vb. temin edecektir.</w:t>
      </w:r>
      <w:bookmarkEnd w:id="14"/>
    </w:p>
    <w:p w14:paraId="4B455D5F"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Yüklenici, işin görülmesi sırasında ilgili mevzuatın izin vermediği insan ve çevre sağlığına zarar verici nitelikte malzeme kullanamaz veya yöntem uygulayamaz. İlgili mevzuatın izin verdiği malzeme ve yöntemler ise, öngörülmüş tedbirler alınarak ve usulüne uygun şekilde kullanılabilir. Bu yükümlülüklerin ihlal edilmesi halinde yüklenici, idarenin ve üçüncü şahısların tüm zararlarını karşılamak zorundadır.</w:t>
      </w:r>
    </w:p>
    <w:p w14:paraId="3F1BD490"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Yüklenici, bu Genel Şartnamede öngörülen yükümlülük ve yasakları ihlâl ederek idareye veya üçüncü kişilere verdiği zarardan dolayı bizzat sorumludur.</w:t>
      </w:r>
      <w:bookmarkEnd w:id="13"/>
    </w:p>
    <w:p w14:paraId="29B663FE" w14:textId="77777777" w:rsidR="00892C77" w:rsidRPr="00070617" w:rsidRDefault="00892C77" w:rsidP="00ED3F09">
      <w:pPr>
        <w:pStyle w:val="Balk2"/>
        <w:spacing w:after="100" w:afterAutospacing="1" w:line="240" w:lineRule="auto"/>
        <w:rPr>
          <w:rFonts w:ascii="Times New Roman" w:hAnsi="Times New Roman"/>
          <w:szCs w:val="22"/>
        </w:rPr>
      </w:pPr>
      <w:r w:rsidRPr="00070617">
        <w:rPr>
          <w:rFonts w:ascii="Times New Roman" w:hAnsi="Times New Roman"/>
          <w:b w:val="0"/>
          <w:szCs w:val="22"/>
        </w:rPr>
        <w:t xml:space="preserve">          </w:t>
      </w:r>
      <w:bookmarkStart w:id="15" w:name="_Toc24634088"/>
      <w:r w:rsidRPr="00070617">
        <w:rPr>
          <w:rFonts w:ascii="Times New Roman" w:hAnsi="Times New Roman"/>
          <w:szCs w:val="22"/>
        </w:rPr>
        <w:t>İşyerinin yükleniciye teslimi</w:t>
      </w:r>
      <w:bookmarkEnd w:id="15"/>
    </w:p>
    <w:p w14:paraId="5526CC48" w14:textId="77777777" w:rsidR="00892C77" w:rsidRPr="009E6AB9" w:rsidRDefault="00892C77" w:rsidP="00ED3F09">
      <w:pPr>
        <w:pStyle w:val="Balk9"/>
        <w:spacing w:after="100" w:afterAutospacing="1"/>
        <w:rPr>
          <w:sz w:val="22"/>
          <w:szCs w:val="22"/>
        </w:rPr>
      </w:pPr>
      <w:r w:rsidRPr="009E6AB9">
        <w:rPr>
          <w:sz w:val="22"/>
          <w:szCs w:val="22"/>
        </w:rPr>
        <w:t xml:space="preserve">          Madde 7- </w:t>
      </w:r>
      <w:r w:rsidRPr="009E6AB9">
        <w:rPr>
          <w:b w:val="0"/>
          <w:sz w:val="22"/>
          <w:szCs w:val="22"/>
        </w:rPr>
        <w:t>İşyerinin yükleniciye teslimi, sözleşme veya eklerinde belirtilen esaslara göre yapılır. İşyeri, işin özelliğine göre yükleniciye kısımlar halinde de teslim edilebilir.</w:t>
      </w:r>
    </w:p>
    <w:p w14:paraId="4C77CB29" w14:textId="77777777" w:rsidR="00892C77" w:rsidRPr="009E6AB9" w:rsidRDefault="00892C77" w:rsidP="00ED3F09">
      <w:pPr>
        <w:pStyle w:val="GvdeMetniGirintisi"/>
        <w:spacing w:after="100" w:afterAutospacing="1" w:line="240" w:lineRule="auto"/>
        <w:rPr>
          <w:rFonts w:ascii="Times New Roman" w:hAnsi="Times New Roman"/>
          <w:sz w:val="22"/>
          <w:szCs w:val="22"/>
          <w:u w:val="none"/>
        </w:rPr>
      </w:pPr>
      <w:r w:rsidRPr="009E6AB9">
        <w:rPr>
          <w:rFonts w:ascii="Times New Roman" w:hAnsi="Times New Roman"/>
          <w:sz w:val="22"/>
          <w:szCs w:val="22"/>
          <w:u w:val="none"/>
        </w:rPr>
        <w:t>İşin yapılacağı yerin yükleniciye tesliminde gecikme olması halinde bu gecikme işin bir kısmının veya tamamının zamanında bitirilmesini etkilerse işin süresi, gecikmeyi karşılayacak şekilde işin ilgili kısmı veya tamamı için uzatılır. Yüklenici bu nedenle sözleşme bedelinin artırılmasını veya sözleşmede öngörülenler dışında kendisine bir ödemede bulunulmasını isteyemez.</w:t>
      </w:r>
    </w:p>
    <w:p w14:paraId="2AB9B80A"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Zorunluluk halinde yükleniciye teslim edilmiş işyerlerinde değişiklik yapılması gerektiğinde, yüklenici iş yerine getirilmiş olan malzeme, araç ve makineleri yeni işyerine nakleder ve eski işyerindeki (kurulmuş ise) şantiye, bina ve tesislerin yeni işyerine taşır ve kurar. Yüklenici taşınma ve yeniden kurulma işlerini bizzat yürütmek veya bu işlere nezaret etmekle yükümlüdür. Taşınma ve yeniden kurulma sırasında meydana gelecek her türlü hasar yüklenicinin sorumluluğunda olup,</w:t>
      </w:r>
      <w:r w:rsidR="00361652" w:rsidRPr="009E6AB9">
        <w:rPr>
          <w:rFonts w:ascii="Times New Roman" w:hAnsi="Times New Roman"/>
          <w:szCs w:val="22"/>
        </w:rPr>
        <w:t xml:space="preserve"> </w:t>
      </w:r>
      <w:r w:rsidRPr="009E6AB9">
        <w:rPr>
          <w:rFonts w:ascii="Times New Roman" w:hAnsi="Times New Roman"/>
          <w:szCs w:val="22"/>
        </w:rPr>
        <w:t>bunun için ayrıca bedel ödenmez.</w:t>
      </w:r>
    </w:p>
    <w:p w14:paraId="31D630CC"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16" w:name="_Toc24634089"/>
      <w:r w:rsidRPr="00070617">
        <w:rPr>
          <w:rFonts w:ascii="Times New Roman" w:hAnsi="Times New Roman"/>
          <w:szCs w:val="22"/>
        </w:rPr>
        <w:t>Yüklenicinin kendi ihtiyacı için kullanacağı yerler</w:t>
      </w:r>
      <w:bookmarkEnd w:id="16"/>
    </w:p>
    <w:p w14:paraId="011AE1CC" w14:textId="77777777" w:rsidR="00892C77" w:rsidRPr="009E6AB9" w:rsidRDefault="00892C77" w:rsidP="00ED3F09">
      <w:pPr>
        <w:spacing w:after="100" w:afterAutospacing="1" w:line="240" w:lineRule="auto"/>
        <w:rPr>
          <w:rFonts w:ascii="Times New Roman" w:hAnsi="Times New Roman"/>
          <w:b/>
          <w:szCs w:val="22"/>
        </w:rPr>
      </w:pPr>
      <w:r w:rsidRPr="009E6AB9">
        <w:rPr>
          <w:rFonts w:ascii="Times New Roman" w:hAnsi="Times New Roman"/>
          <w:b/>
          <w:szCs w:val="22"/>
        </w:rPr>
        <w:t xml:space="preserve">           Madde 8- </w:t>
      </w:r>
      <w:r w:rsidRPr="009E6AB9">
        <w:rPr>
          <w:rFonts w:ascii="Times New Roman" w:hAnsi="Times New Roman"/>
          <w:szCs w:val="22"/>
        </w:rPr>
        <w:t xml:space="preserve">Yükleniciye ait malzeme ve araç ambarları ile işçi barakaları gibi kendi ihtiyacı olan tesisler için kullanacağı yerlerin idare tarafından yükleniciye </w:t>
      </w:r>
      <w:r w:rsidR="00170B77" w:rsidRPr="009E6AB9">
        <w:rPr>
          <w:rFonts w:ascii="Times New Roman" w:hAnsi="Times New Roman"/>
          <w:szCs w:val="22"/>
        </w:rPr>
        <w:t xml:space="preserve">bedelsiz </w:t>
      </w:r>
      <w:r w:rsidRPr="009E6AB9">
        <w:rPr>
          <w:rFonts w:ascii="Times New Roman" w:hAnsi="Times New Roman"/>
          <w:szCs w:val="22"/>
        </w:rPr>
        <w:t xml:space="preserve"> olarak verileceği sözleşme veya eklerinde yazılı olduğu takdirde, yüklenici ihtiyaç duyduğu bu yerlere ait harita, plan ve cetvelleri zamanında idareye vermek ve bu yerlerin sahipleri ile komşu yerler sahiplerine en az zarar verecek şekilde yer seçimi yapmak zorundadır. Bununla birlikte idare, gerekli gördüğü takdirde, yüklenicinin kullanacağı en uygun yeri kendisi seçerek yüklenici</w:t>
      </w:r>
      <w:r w:rsidR="00CE08FF" w:rsidRPr="009E6AB9">
        <w:rPr>
          <w:rFonts w:ascii="Times New Roman" w:hAnsi="Times New Roman"/>
          <w:szCs w:val="22"/>
        </w:rPr>
        <w:t>y</w:t>
      </w:r>
      <w:r w:rsidRPr="009E6AB9">
        <w:rPr>
          <w:rFonts w:ascii="Times New Roman" w:hAnsi="Times New Roman"/>
          <w:szCs w:val="22"/>
        </w:rPr>
        <w:t>e gösterebilir. Bu durumda yüklenici, idarenin gösterdiğinden başka yerleri ancak sahipleri ile anlaşmak ve idareden bu kullanım karşılığı olarak bir bedel talep etmemek şartı ile kullanabilir.</w:t>
      </w:r>
    </w:p>
    <w:p w14:paraId="7F5500DC" w14:textId="77777777" w:rsidR="00892C77" w:rsidRPr="009E6AB9" w:rsidRDefault="00892C77" w:rsidP="00ED3F09">
      <w:pPr>
        <w:spacing w:after="100" w:afterAutospacing="1" w:line="240" w:lineRule="auto"/>
        <w:rPr>
          <w:rFonts w:ascii="Times New Roman" w:hAnsi="Times New Roman"/>
          <w:szCs w:val="22"/>
        </w:rPr>
      </w:pPr>
      <w:r w:rsidRPr="009E6AB9">
        <w:rPr>
          <w:rFonts w:ascii="Times New Roman" w:hAnsi="Times New Roman"/>
          <w:szCs w:val="22"/>
        </w:rPr>
        <w:t xml:space="preserve">        </w:t>
      </w:r>
      <w:r w:rsidR="00A27E70" w:rsidRPr="009E6AB9">
        <w:rPr>
          <w:rFonts w:ascii="Times New Roman" w:hAnsi="Times New Roman"/>
          <w:szCs w:val="22"/>
        </w:rPr>
        <w:t xml:space="preserve">  </w:t>
      </w:r>
      <w:r w:rsidRPr="009E6AB9">
        <w:rPr>
          <w:rFonts w:ascii="Times New Roman" w:hAnsi="Times New Roman"/>
          <w:szCs w:val="22"/>
        </w:rPr>
        <w:t xml:space="preserve">Yüklenicinin kendi ihtiyacı için kullanacağı yerlerin </w:t>
      </w:r>
      <w:r w:rsidR="00170B77" w:rsidRPr="009E6AB9">
        <w:rPr>
          <w:rFonts w:ascii="Times New Roman" w:hAnsi="Times New Roman"/>
          <w:szCs w:val="22"/>
        </w:rPr>
        <w:t xml:space="preserve">bedelsiz </w:t>
      </w:r>
      <w:r w:rsidRPr="009E6AB9">
        <w:rPr>
          <w:rFonts w:ascii="Times New Roman" w:hAnsi="Times New Roman"/>
          <w:szCs w:val="22"/>
        </w:rPr>
        <w:t xml:space="preserve"> olarak verilmesi sözleşme veya eklerinde yazılı değil ise, yer temini için gereken bütün giderler yükleniciye ait olacaktır. Ancak bu yerlerin geçici işgali, resmi işlemleri gerektirdiği takdirde bu işlemler geçici işgale ilişkin harita, plan ve cetveller yüklenici tarafından hazırlanmak şartı ile idare tarafından yapılır.</w:t>
      </w:r>
    </w:p>
    <w:p w14:paraId="7B0EE923" w14:textId="77777777" w:rsidR="00892C77" w:rsidRPr="00070617" w:rsidRDefault="00892C77" w:rsidP="00ED3F09">
      <w:pPr>
        <w:pStyle w:val="Balk2"/>
        <w:spacing w:after="100" w:afterAutospacing="1" w:line="240" w:lineRule="auto"/>
        <w:ind w:firstLine="720"/>
        <w:rPr>
          <w:rFonts w:ascii="Times New Roman" w:hAnsi="Times New Roman"/>
          <w:szCs w:val="22"/>
        </w:rPr>
      </w:pPr>
      <w:r w:rsidRPr="00070617">
        <w:rPr>
          <w:rFonts w:ascii="Times New Roman" w:hAnsi="Times New Roman"/>
          <w:szCs w:val="22"/>
        </w:rPr>
        <w:t xml:space="preserve"> </w:t>
      </w:r>
      <w:bookmarkStart w:id="17" w:name="_Toc24634090"/>
      <w:r w:rsidRPr="00070617">
        <w:rPr>
          <w:rFonts w:ascii="Times New Roman" w:hAnsi="Times New Roman"/>
          <w:szCs w:val="22"/>
        </w:rPr>
        <w:t>Yüklenicinin iş başında bulunması</w:t>
      </w:r>
      <w:bookmarkEnd w:id="17"/>
    </w:p>
    <w:p w14:paraId="0612DAC8" w14:textId="77777777" w:rsidR="00892C77" w:rsidRPr="009E6AB9" w:rsidRDefault="00892C77" w:rsidP="00ED3F09">
      <w:pPr>
        <w:spacing w:after="100" w:afterAutospacing="1" w:line="240" w:lineRule="auto"/>
        <w:rPr>
          <w:rFonts w:ascii="Times New Roman" w:hAnsi="Times New Roman"/>
          <w:szCs w:val="22"/>
        </w:rPr>
      </w:pPr>
      <w:r w:rsidRPr="009E6AB9">
        <w:rPr>
          <w:rFonts w:ascii="Times New Roman" w:hAnsi="Times New Roman"/>
          <w:szCs w:val="22"/>
        </w:rPr>
        <w:t xml:space="preserve">             </w:t>
      </w:r>
      <w:r w:rsidRPr="009E6AB9">
        <w:rPr>
          <w:rFonts w:ascii="Times New Roman" w:hAnsi="Times New Roman"/>
          <w:b/>
          <w:szCs w:val="22"/>
        </w:rPr>
        <w:t xml:space="preserve">Madde 9- </w:t>
      </w:r>
      <w:r w:rsidRPr="009E6AB9">
        <w:rPr>
          <w:rFonts w:ascii="Times New Roman" w:hAnsi="Times New Roman"/>
          <w:szCs w:val="22"/>
        </w:rPr>
        <w:t xml:space="preserve">Yüklenici, üstlenmiş olduğu işin devamı süresince, işyerinden ayrılamaz. Ancak, </w:t>
      </w:r>
      <w:r w:rsidR="00FE2922" w:rsidRPr="009E6AB9">
        <w:rPr>
          <w:rFonts w:ascii="Times New Roman" w:hAnsi="Times New Roman"/>
          <w:szCs w:val="22"/>
        </w:rPr>
        <w:t>i</w:t>
      </w:r>
      <w:r w:rsidRPr="009E6AB9">
        <w:rPr>
          <w:rFonts w:ascii="Times New Roman" w:hAnsi="Times New Roman"/>
          <w:szCs w:val="22"/>
        </w:rPr>
        <w:t>dare tarafından kendi yerine kabul edilecek birisini, işlerin gecikmesine veya durmasına hiçbir şekilde yol açmamak şartı ile vekil bırakarak iş başından ayrılabilir. Yüklenici veya vekili, iş yerinden ayrılmalarını gerektiren zorunlu hallerde, kontrol teşkilatından izin almak zorundadırlar.</w:t>
      </w:r>
    </w:p>
    <w:p w14:paraId="1C5FCFE6"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Yüklenici veya vekili, işlerle ilgili denetimler ve çalışmalar sırasında istendiği zaman kontrol teşkilatı ile birlikte bulunacaklardır.</w:t>
      </w:r>
    </w:p>
    <w:p w14:paraId="22B76899" w14:textId="77777777" w:rsidR="00892C77" w:rsidRPr="00070617" w:rsidRDefault="00892C77" w:rsidP="00ED3F09">
      <w:pPr>
        <w:pStyle w:val="Balk2"/>
        <w:spacing w:after="100" w:afterAutospacing="1" w:line="240" w:lineRule="auto"/>
        <w:ind w:firstLine="567"/>
        <w:rPr>
          <w:rFonts w:ascii="Times New Roman" w:hAnsi="Times New Roman"/>
          <w:szCs w:val="22"/>
        </w:rPr>
      </w:pPr>
      <w:bookmarkStart w:id="18" w:name="_Toc24634091"/>
      <w:r w:rsidRPr="00070617">
        <w:rPr>
          <w:rFonts w:ascii="Times New Roman" w:hAnsi="Times New Roman"/>
          <w:szCs w:val="22"/>
        </w:rPr>
        <w:lastRenderedPageBreak/>
        <w:t>İşin yürütülmesi için gerekli personel ve araçlar</w:t>
      </w:r>
      <w:bookmarkEnd w:id="18"/>
    </w:p>
    <w:p w14:paraId="71347857" w14:textId="77777777" w:rsidR="00892C77" w:rsidRPr="009E6AB9" w:rsidRDefault="00892C77" w:rsidP="00ED3F09">
      <w:pPr>
        <w:pStyle w:val="Balk9"/>
        <w:spacing w:after="100" w:afterAutospacing="1"/>
        <w:rPr>
          <w:sz w:val="22"/>
          <w:szCs w:val="22"/>
        </w:rPr>
      </w:pPr>
      <w:r w:rsidRPr="009E6AB9">
        <w:rPr>
          <w:sz w:val="22"/>
          <w:szCs w:val="22"/>
        </w:rPr>
        <w:t xml:space="preserve">           Madde 10-</w:t>
      </w:r>
      <w:r w:rsidRPr="009E6AB9">
        <w:rPr>
          <w:b w:val="0"/>
          <w:sz w:val="22"/>
          <w:szCs w:val="22"/>
        </w:rPr>
        <w:t xml:space="preserve"> Sözleşmenin imzalanmasından sonra yüklenici, üstlenmiş olduğu işin önemine ve iş programına uygun olarak, işlerin yapılması için gerekli her türlü yardımcı tesisleri hazırlamak</w:t>
      </w:r>
      <w:r w:rsidR="00FE2922" w:rsidRPr="009E6AB9">
        <w:rPr>
          <w:b w:val="0"/>
          <w:sz w:val="22"/>
          <w:szCs w:val="22"/>
        </w:rPr>
        <w:t>,</w:t>
      </w:r>
      <w:r w:rsidRPr="009E6AB9">
        <w:rPr>
          <w:b w:val="0"/>
          <w:sz w:val="22"/>
          <w:szCs w:val="22"/>
        </w:rPr>
        <w:t xml:space="preserve"> her türlü malzemeyi, ekipmanı ve personeli sağlamak ve ihzaratla ilgili önlemleri almak zorundadır.</w:t>
      </w:r>
    </w:p>
    <w:p w14:paraId="04F99BBE"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Yüklenici tarafından sağlanan</w:t>
      </w:r>
      <w:r w:rsidR="00321415" w:rsidRPr="009E6AB9">
        <w:rPr>
          <w:rFonts w:ascii="Times New Roman" w:hAnsi="Times New Roman"/>
          <w:szCs w:val="22"/>
        </w:rPr>
        <w:t xml:space="preserve"> </w:t>
      </w:r>
      <w:r w:rsidRPr="009E6AB9">
        <w:rPr>
          <w:rFonts w:ascii="Times New Roman" w:hAnsi="Times New Roman"/>
          <w:szCs w:val="22"/>
        </w:rPr>
        <w:t>yüklenici ekipmanı ve malzemeler</w:t>
      </w:r>
      <w:r w:rsidR="00321415" w:rsidRPr="009E6AB9">
        <w:rPr>
          <w:rFonts w:ascii="Times New Roman" w:hAnsi="Times New Roman"/>
          <w:szCs w:val="22"/>
        </w:rPr>
        <w:t>in tamamı</w:t>
      </w:r>
      <w:r w:rsidRPr="009E6AB9">
        <w:rPr>
          <w:rFonts w:ascii="Times New Roman" w:hAnsi="Times New Roman"/>
          <w:szCs w:val="22"/>
        </w:rPr>
        <w:t xml:space="preserve"> işyerine getirildi</w:t>
      </w:r>
      <w:r w:rsidR="00321415" w:rsidRPr="009E6AB9">
        <w:rPr>
          <w:rFonts w:ascii="Times New Roman" w:hAnsi="Times New Roman"/>
          <w:szCs w:val="22"/>
        </w:rPr>
        <w:t>ğinde</w:t>
      </w:r>
      <w:r w:rsidRPr="009E6AB9">
        <w:rPr>
          <w:rFonts w:ascii="Times New Roman" w:hAnsi="Times New Roman"/>
          <w:szCs w:val="22"/>
        </w:rPr>
        <w:t>, yalnızca hizmetlerin gerçekleştirilmesinde kullanılacak sayılır ve yüklenici, bunların tamamını veya bir kısmını, işyeri içinde taşınması hariç, kontrol</w:t>
      </w:r>
      <w:r w:rsidR="00321415" w:rsidRPr="009E6AB9">
        <w:rPr>
          <w:rFonts w:ascii="Times New Roman" w:hAnsi="Times New Roman"/>
          <w:szCs w:val="22"/>
        </w:rPr>
        <w:t xml:space="preserve"> teşkilatı</w:t>
      </w:r>
      <w:r w:rsidRPr="009E6AB9">
        <w:rPr>
          <w:rFonts w:ascii="Times New Roman" w:hAnsi="Times New Roman"/>
          <w:szCs w:val="22"/>
        </w:rPr>
        <w:t xml:space="preserve"> olurunu almadan nakledemez. Ancak, elemanları, işçileri ve yüklenici ekipmanı ile malzemeleri işyerine getirecek veya işyerinden götürecek vasıtalar için olur almaya gerek yoktur.</w:t>
      </w:r>
    </w:p>
    <w:p w14:paraId="76D87E7E"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Yüklenici, işin sözleşme süresi içinde bitirilmesi için, gerekli miktarda malzeme ve ekipman ile yeterli sayıda personeli her an iş başında bulunduracaktır. Aksi halde yüklenici, bu hususta kendisine yapılacak tebligat tarihinden başlamak üzere on (10) gün içinde bunları istenen sayı ve miktara çıkarmak zorundadır. </w:t>
      </w:r>
    </w:p>
    <w:p w14:paraId="6A79A9FF"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 Sözleşmede, işyerinde çalıştır</w:t>
      </w:r>
      <w:r w:rsidR="00321415" w:rsidRPr="009E6AB9">
        <w:rPr>
          <w:rFonts w:ascii="Times New Roman" w:hAnsi="Times New Roman"/>
          <w:szCs w:val="22"/>
        </w:rPr>
        <w:t>ıl</w:t>
      </w:r>
      <w:r w:rsidRPr="009E6AB9">
        <w:rPr>
          <w:rFonts w:ascii="Times New Roman" w:hAnsi="Times New Roman"/>
          <w:szCs w:val="22"/>
        </w:rPr>
        <w:t xml:space="preserve">ması gereken personel sayısının belirtildiği hallerde, </w:t>
      </w:r>
      <w:r w:rsidR="00321415" w:rsidRPr="009E6AB9">
        <w:rPr>
          <w:rFonts w:ascii="Times New Roman" w:hAnsi="Times New Roman"/>
          <w:szCs w:val="22"/>
        </w:rPr>
        <w:t>y</w:t>
      </w:r>
      <w:r w:rsidRPr="009E6AB9">
        <w:rPr>
          <w:rFonts w:ascii="Times New Roman" w:hAnsi="Times New Roman"/>
          <w:szCs w:val="22"/>
        </w:rPr>
        <w:t xml:space="preserve">üklenici, belirtilen sayıda personeli işyerinde bulundurmak zorundadır. </w:t>
      </w:r>
    </w:p>
    <w:p w14:paraId="587B9026" w14:textId="77777777" w:rsidR="00E60211" w:rsidRDefault="00892C77" w:rsidP="000773E0">
      <w:pPr>
        <w:spacing w:after="100" w:afterAutospacing="1" w:line="240" w:lineRule="auto"/>
        <w:ind w:firstLine="720"/>
        <w:rPr>
          <w:rFonts w:ascii="Times New Roman" w:hAnsi="Times New Roman"/>
          <w:szCs w:val="22"/>
        </w:rPr>
      </w:pPr>
      <w:r w:rsidRPr="009E6AB9">
        <w:rPr>
          <w:rFonts w:ascii="Times New Roman" w:hAnsi="Times New Roman"/>
          <w:szCs w:val="22"/>
        </w:rPr>
        <w:t>Yüklenici işlerin yürütülmesinde, gerektiği şekilde eğitim ve öğretim görmüş, diplomalı, sertifikalı vb</w:t>
      </w:r>
      <w:r w:rsidR="00321415" w:rsidRPr="009E6AB9">
        <w:rPr>
          <w:rFonts w:ascii="Times New Roman" w:hAnsi="Times New Roman"/>
          <w:szCs w:val="22"/>
        </w:rPr>
        <w:t>.</w:t>
      </w:r>
      <w:r w:rsidRPr="009E6AB9">
        <w:rPr>
          <w:rFonts w:ascii="Times New Roman" w:hAnsi="Times New Roman"/>
          <w:szCs w:val="22"/>
        </w:rPr>
        <w:t xml:space="preserve"> </w:t>
      </w:r>
      <w:r w:rsidRPr="00E60211">
        <w:rPr>
          <w:rFonts w:ascii="Times New Roman" w:hAnsi="Times New Roman"/>
          <w:szCs w:val="22"/>
        </w:rPr>
        <w:t>personeli çalıştıracak ve bunları her zaman diğerlerine tercih edecektir.</w:t>
      </w:r>
      <w:r w:rsidR="00C52AF7" w:rsidRPr="00E60211">
        <w:rPr>
          <w:rFonts w:ascii="Times New Roman" w:hAnsi="Times New Roman"/>
          <w:b/>
          <w:szCs w:val="22"/>
        </w:rPr>
        <w:t xml:space="preserve"> (Ek cümle: 27/04/2016–29696 </w:t>
      </w:r>
      <w:r w:rsidR="00C52AF7" w:rsidRPr="004A4866">
        <w:rPr>
          <w:rFonts w:ascii="Times New Roman" w:hAnsi="Times New Roman"/>
          <w:b/>
          <w:szCs w:val="22"/>
        </w:rPr>
        <w:t>R.G.</w:t>
      </w:r>
      <w:r w:rsidR="004A4866">
        <w:rPr>
          <w:rFonts w:ascii="Times New Roman" w:hAnsi="Times New Roman"/>
          <w:b/>
          <w:szCs w:val="22"/>
        </w:rPr>
        <w:t>-</w:t>
      </w:r>
      <w:r w:rsidR="00C52AF7" w:rsidRPr="004A4866">
        <w:rPr>
          <w:rFonts w:ascii="Times New Roman" w:hAnsi="Times New Roman"/>
          <w:b/>
          <w:szCs w:val="22"/>
        </w:rPr>
        <w:t>/</w:t>
      </w:r>
      <w:r w:rsidR="004A4866">
        <w:rPr>
          <w:rFonts w:ascii="Times New Roman" w:hAnsi="Times New Roman"/>
          <w:b/>
          <w:szCs w:val="22"/>
        </w:rPr>
        <w:t>-</w:t>
      </w:r>
      <w:r w:rsidR="00C52AF7" w:rsidRPr="004A4866">
        <w:rPr>
          <w:rFonts w:ascii="Times New Roman" w:hAnsi="Times New Roman"/>
          <w:b/>
          <w:szCs w:val="22"/>
        </w:rPr>
        <w:t>4. md.</w:t>
      </w:r>
      <w:r w:rsidR="000773E0" w:rsidRPr="004A4866">
        <w:rPr>
          <w:rFonts w:ascii="Times New Roman" w:hAnsi="Times New Roman"/>
          <w:b/>
          <w:szCs w:val="22"/>
        </w:rPr>
        <w:t>; De</w:t>
      </w:r>
      <w:r w:rsidR="005512C8">
        <w:rPr>
          <w:rFonts w:ascii="Times New Roman" w:hAnsi="Times New Roman"/>
          <w:b/>
          <w:szCs w:val="22"/>
        </w:rPr>
        <w:t>ğişik Cümle: 16/03/</w:t>
      </w:r>
      <w:r w:rsidR="000773E0" w:rsidRPr="004A4866">
        <w:rPr>
          <w:rFonts w:ascii="Times New Roman" w:hAnsi="Times New Roman"/>
          <w:b/>
          <w:szCs w:val="22"/>
        </w:rPr>
        <w:t>2019-30716 R.G./89. md.</w:t>
      </w:r>
      <w:r w:rsidR="00C52AF7" w:rsidRPr="004A4866">
        <w:rPr>
          <w:rFonts w:ascii="Times New Roman" w:hAnsi="Times New Roman"/>
          <w:b/>
          <w:szCs w:val="22"/>
        </w:rPr>
        <w:t>)</w:t>
      </w:r>
      <w:r w:rsidR="00C52AF7" w:rsidRPr="004A4866">
        <w:rPr>
          <w:b/>
          <w:szCs w:val="22"/>
        </w:rPr>
        <w:t xml:space="preserve"> </w:t>
      </w:r>
      <w:r w:rsidR="000773E0" w:rsidRPr="004A4866">
        <w:rPr>
          <w:rFonts w:ascii="Times New Roman" w:hAnsi="Times New Roman"/>
          <w:szCs w:val="22"/>
        </w:rPr>
        <w:t>Ayrıca yüklenici, ilgili mevzuatı uyarınca mesleki yeterlilik belgesi alma zorunluluğu bulunan  tehlikeli ve çok tehlikeli sınıfta yer alan</w:t>
      </w:r>
      <w:r w:rsidR="000773E0" w:rsidRPr="00E60211">
        <w:rPr>
          <w:rFonts w:ascii="Times New Roman" w:hAnsi="Times New Roman"/>
          <w:szCs w:val="22"/>
        </w:rPr>
        <w:t xml:space="preserve"> işlerde 5544 sayılı Mesleki Yeterlilik Kurumu ile İlgili Bazı Düzenlemeler Hakkında Kanunda belirtilen ilgili belgelerden birine; mesleki eğitim alma zorunluluğu bulunan tehlikeli ve çok tehlikeli sınıfta yer alan işlerde ise  yapacağı  işle ilgili mesleki eğitim  belgelerine sahip olmayan kişileri çalıştıramaz</w:t>
      </w:r>
      <w:r w:rsidR="00E60211">
        <w:rPr>
          <w:rFonts w:ascii="Times New Roman" w:hAnsi="Times New Roman"/>
          <w:szCs w:val="22"/>
        </w:rPr>
        <w:t>.</w:t>
      </w:r>
    </w:p>
    <w:p w14:paraId="1755ECF4" w14:textId="77777777" w:rsidR="00C31739" w:rsidRPr="009E6AB9" w:rsidRDefault="00892C77" w:rsidP="000773E0">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  </w:t>
      </w:r>
      <w:r w:rsidR="00C31739" w:rsidRPr="009E6AB9">
        <w:rPr>
          <w:rFonts w:ascii="Times New Roman" w:hAnsi="Times New Roman"/>
          <w:b/>
          <w:szCs w:val="22"/>
        </w:rPr>
        <w:t xml:space="preserve">(Ek </w:t>
      </w:r>
      <w:r w:rsidR="00A72021" w:rsidRPr="009E6AB9">
        <w:rPr>
          <w:rFonts w:ascii="Times New Roman" w:hAnsi="Times New Roman"/>
          <w:b/>
          <w:szCs w:val="22"/>
        </w:rPr>
        <w:t>fıkra</w:t>
      </w:r>
      <w:r w:rsidR="005512C8">
        <w:rPr>
          <w:rFonts w:ascii="Times New Roman" w:hAnsi="Times New Roman"/>
          <w:b/>
          <w:szCs w:val="22"/>
        </w:rPr>
        <w:t>:</w:t>
      </w:r>
      <w:r w:rsidR="00A72021" w:rsidRPr="009E6AB9">
        <w:rPr>
          <w:rFonts w:ascii="Times New Roman" w:hAnsi="Times New Roman"/>
          <w:b/>
          <w:szCs w:val="22"/>
        </w:rPr>
        <w:t xml:space="preserve"> </w:t>
      </w:r>
      <w:r w:rsidR="00C31739" w:rsidRPr="009E6AB9">
        <w:rPr>
          <w:rFonts w:ascii="Times New Roman" w:hAnsi="Times New Roman"/>
          <w:b/>
          <w:szCs w:val="22"/>
        </w:rPr>
        <w:t>16/3/2011–27876 R.G. / 39. md.</w:t>
      </w:r>
      <w:r w:rsidR="00C31739" w:rsidRPr="009E6AB9">
        <w:rPr>
          <w:rFonts w:ascii="Times New Roman" w:hAnsi="Times New Roman"/>
          <w:szCs w:val="22"/>
        </w:rPr>
        <w:t xml:space="preserve">) Üyelerinin tamamı belediyelerden oluşan mahalli idare birliklerinin, belediyelerin ve savunma, güvenlik ve istihbarat alanında faaliyet gösteren idarelerin yapacağı hizmet alımları hariç olmak üzere; ihale dokümanında personel sayısının belirlendiği ve haftalık çalışma saatlerinin tamamının idarede kullanıldığı işlerde, yüklenici, idare tarafından sözleşmeye davet yazısının kendisine tebliğ edildiği tarih itibarıyla bir hizmet akdine bağlı olarak çalıştırdığı işçiler hariç, sözleşme konusu işte çalıştırmak üzere hizmet akdi yaparak istihdam edeceği personeli, ihale dokümanında belirlenen nitelikleri taşıyan, Türkiye İş Kurumuna kayıtlı işçiler arasından, 25/6/2003 tarihli ve 4904 sayılı Türkiye İş Kurumu Kanunu ve ilgili mevzuatı çerçevesinde bu Kurumun internet portalına üye olarak doğrudan ya da Kurumun İl ve Şube Müdürlüklerine başvuruda bulunarak bu birimlerde görevli personel aracılığıyla ve kendisinin belirleyeceği seçme yöntemini kullanmak suretiyle temin edecektir. Söz konusu personelin seçimi, bu Şartnamede yer alan, idarenin ve kontrol teşkilatının konuyla ilgili denetim yetkisini düzenleyen hükümler saklı kalmak kaydıyla 22/5/2003 tarihli ve 4857 sayılı İş Kanunu hükümleri çerçevesinde yükleniciye aittir. </w:t>
      </w:r>
    </w:p>
    <w:p w14:paraId="56701CBD" w14:textId="77777777" w:rsidR="00C31739" w:rsidRPr="009E6AB9" w:rsidRDefault="00C31739" w:rsidP="00ED3F09">
      <w:pPr>
        <w:pStyle w:val="BodyText21"/>
        <w:spacing w:after="100" w:afterAutospacing="1" w:line="240" w:lineRule="auto"/>
        <w:rPr>
          <w:rFonts w:ascii="Times New Roman" w:hAnsi="Times New Roman"/>
          <w:sz w:val="22"/>
          <w:szCs w:val="22"/>
        </w:rPr>
      </w:pPr>
      <w:r w:rsidRPr="009E6AB9">
        <w:rPr>
          <w:rFonts w:ascii="Times New Roman" w:hAnsi="Times New Roman"/>
          <w:sz w:val="22"/>
          <w:szCs w:val="22"/>
        </w:rPr>
        <w:tab/>
        <w:t xml:space="preserve">  </w:t>
      </w:r>
      <w:r w:rsidRPr="009E6AB9">
        <w:rPr>
          <w:rFonts w:ascii="Times New Roman" w:hAnsi="Times New Roman"/>
          <w:b/>
          <w:sz w:val="22"/>
          <w:szCs w:val="22"/>
        </w:rPr>
        <w:t xml:space="preserve">(Ek </w:t>
      </w:r>
      <w:r w:rsidR="00A72021" w:rsidRPr="009E6AB9">
        <w:rPr>
          <w:rFonts w:ascii="Times New Roman" w:hAnsi="Times New Roman"/>
          <w:b/>
          <w:sz w:val="22"/>
          <w:szCs w:val="22"/>
        </w:rPr>
        <w:t>fıkra</w:t>
      </w:r>
      <w:r w:rsidR="005512C8">
        <w:rPr>
          <w:rFonts w:ascii="Times New Roman" w:hAnsi="Times New Roman"/>
          <w:b/>
          <w:sz w:val="22"/>
          <w:szCs w:val="22"/>
        </w:rPr>
        <w:t>:</w:t>
      </w:r>
      <w:r w:rsidR="00A72021" w:rsidRPr="009E6AB9">
        <w:rPr>
          <w:rFonts w:ascii="Times New Roman" w:hAnsi="Times New Roman"/>
          <w:b/>
          <w:sz w:val="22"/>
          <w:szCs w:val="22"/>
        </w:rPr>
        <w:t xml:space="preserve"> </w:t>
      </w:r>
      <w:r w:rsidRPr="009E6AB9">
        <w:rPr>
          <w:rFonts w:ascii="Times New Roman" w:hAnsi="Times New Roman"/>
          <w:b/>
          <w:sz w:val="22"/>
          <w:szCs w:val="22"/>
        </w:rPr>
        <w:t>16/3/2011–27876 R.G. / 39. md.</w:t>
      </w:r>
      <w:r w:rsidRPr="009E6AB9">
        <w:rPr>
          <w:rFonts w:ascii="Times New Roman" w:hAnsi="Times New Roman"/>
          <w:sz w:val="22"/>
          <w:szCs w:val="22"/>
        </w:rPr>
        <w:t>) İşin devamı süresince yüklenicinin yukarıda belirtilen hususlara uyup uymadığı izlenecek ve gerekli görülürse yükleniciden, çalıştırdığı personeli Türkiye İş Kurumu aracılığıyla sağladığını belgelemesi istenecektir. Personelin kısmen veya tamamen yukarıda belirtilen şekilde sağlanamadığı hallerde, yüklenici, gerekçesini belirtmek suretiyle bu hususu mümkün olan en kısa sürede idareye yazılı olarak bildirecektir.</w:t>
      </w:r>
    </w:p>
    <w:p w14:paraId="260B5F2B" w14:textId="77777777" w:rsidR="00892C77" w:rsidRPr="009E6AB9" w:rsidRDefault="00C31739" w:rsidP="00ED3F09">
      <w:pPr>
        <w:pStyle w:val="BodyText21"/>
        <w:spacing w:after="100" w:afterAutospacing="1" w:line="240" w:lineRule="auto"/>
        <w:rPr>
          <w:rFonts w:ascii="Times New Roman" w:hAnsi="Times New Roman"/>
          <w:sz w:val="22"/>
          <w:szCs w:val="22"/>
        </w:rPr>
      </w:pPr>
      <w:r w:rsidRPr="009E6AB9">
        <w:rPr>
          <w:rFonts w:ascii="Times New Roman" w:hAnsi="Times New Roman"/>
          <w:sz w:val="22"/>
          <w:szCs w:val="22"/>
        </w:rPr>
        <w:tab/>
      </w:r>
      <w:r w:rsidR="00892C77" w:rsidRPr="009E6AB9">
        <w:rPr>
          <w:rFonts w:ascii="Times New Roman" w:hAnsi="Times New Roman"/>
          <w:sz w:val="22"/>
          <w:szCs w:val="22"/>
        </w:rPr>
        <w:t>Yüklenici, iş yerinde çalıştırılan eleman ve çeşitli sınıftan işgücü sayıları ile yüklenici ekipmanına ilişkin olarak kontrol teşkilatının isteyeceği bilgileri, sözleşme ve eklerinde öngörülen şekilde ve sıklıkta  vermekle yükümlüdür.</w:t>
      </w:r>
    </w:p>
    <w:p w14:paraId="1D4ECCAA" w14:textId="77777777" w:rsidR="00892C77" w:rsidRPr="00070617" w:rsidRDefault="002650E4" w:rsidP="00ED3F09">
      <w:pPr>
        <w:pStyle w:val="Balk2"/>
        <w:spacing w:after="100" w:afterAutospacing="1" w:line="240" w:lineRule="auto"/>
        <w:ind w:firstLine="720"/>
        <w:rPr>
          <w:rFonts w:ascii="Times New Roman" w:hAnsi="Times New Roman"/>
          <w:szCs w:val="22"/>
        </w:rPr>
      </w:pPr>
      <w:bookmarkStart w:id="19" w:name="_Toc24634092"/>
      <w:r w:rsidRPr="00070617">
        <w:rPr>
          <w:rFonts w:ascii="Times New Roman" w:hAnsi="Times New Roman"/>
          <w:szCs w:val="22"/>
        </w:rPr>
        <w:t xml:space="preserve"> </w:t>
      </w:r>
      <w:r w:rsidR="00892C77" w:rsidRPr="00070617">
        <w:rPr>
          <w:rFonts w:ascii="Times New Roman" w:hAnsi="Times New Roman"/>
          <w:szCs w:val="22"/>
        </w:rPr>
        <w:t>İdare ve Kontrol Teşkilatının itiraz hakkı</w:t>
      </w:r>
      <w:bookmarkEnd w:id="19"/>
    </w:p>
    <w:p w14:paraId="730E59A4" w14:textId="77777777" w:rsidR="00892C77" w:rsidRPr="009E6AB9" w:rsidRDefault="00892C77" w:rsidP="00ED3F09">
      <w:pPr>
        <w:spacing w:after="100" w:afterAutospacing="1" w:line="240" w:lineRule="auto"/>
        <w:rPr>
          <w:rFonts w:ascii="Times New Roman" w:hAnsi="Times New Roman"/>
          <w:szCs w:val="22"/>
        </w:rPr>
      </w:pPr>
      <w:r w:rsidRPr="009E6AB9">
        <w:rPr>
          <w:rFonts w:ascii="Times New Roman" w:hAnsi="Times New Roman"/>
          <w:szCs w:val="22"/>
        </w:rPr>
        <w:t xml:space="preserve">             </w:t>
      </w:r>
      <w:r w:rsidRPr="009E6AB9">
        <w:rPr>
          <w:rFonts w:ascii="Times New Roman" w:hAnsi="Times New Roman"/>
          <w:b/>
          <w:szCs w:val="22"/>
        </w:rPr>
        <w:t xml:space="preserve">Madde 11- </w:t>
      </w:r>
      <w:r w:rsidRPr="009E6AB9">
        <w:rPr>
          <w:rFonts w:ascii="Times New Roman" w:hAnsi="Times New Roman"/>
          <w:szCs w:val="22"/>
        </w:rPr>
        <w:t xml:space="preserve">İdare ve </w:t>
      </w:r>
      <w:r w:rsidR="00321415" w:rsidRPr="009E6AB9">
        <w:rPr>
          <w:rFonts w:ascii="Times New Roman" w:hAnsi="Times New Roman"/>
          <w:szCs w:val="22"/>
        </w:rPr>
        <w:t>k</w:t>
      </w:r>
      <w:r w:rsidRPr="009E6AB9">
        <w:rPr>
          <w:rFonts w:ascii="Times New Roman" w:hAnsi="Times New Roman"/>
          <w:szCs w:val="22"/>
        </w:rPr>
        <w:t xml:space="preserve">ontrol </w:t>
      </w:r>
      <w:r w:rsidR="00321415" w:rsidRPr="009E6AB9">
        <w:rPr>
          <w:rFonts w:ascii="Times New Roman" w:hAnsi="Times New Roman"/>
          <w:szCs w:val="22"/>
        </w:rPr>
        <w:t>t</w:t>
      </w:r>
      <w:r w:rsidRPr="009E6AB9">
        <w:rPr>
          <w:rFonts w:ascii="Times New Roman" w:hAnsi="Times New Roman"/>
          <w:szCs w:val="22"/>
        </w:rPr>
        <w:t xml:space="preserve">eşkilatı, yükleniciden çalıştırılmasında veya </w:t>
      </w:r>
      <w:r w:rsidR="00321415" w:rsidRPr="009E6AB9">
        <w:rPr>
          <w:rFonts w:ascii="Times New Roman" w:hAnsi="Times New Roman"/>
          <w:szCs w:val="22"/>
        </w:rPr>
        <w:t>i</w:t>
      </w:r>
      <w:r w:rsidRPr="009E6AB9">
        <w:rPr>
          <w:rFonts w:ascii="Times New Roman" w:hAnsi="Times New Roman"/>
          <w:szCs w:val="22"/>
        </w:rPr>
        <w:t xml:space="preserve">şyerinde bulunmasında engel durumu olduğunu tespit ettiği, uygunsuz davrandığı veya görevlerini yerine getirmekte yetersiz olduğu kanısında olduğu veya </w:t>
      </w:r>
      <w:r w:rsidR="00321415" w:rsidRPr="009E6AB9">
        <w:rPr>
          <w:rFonts w:ascii="Times New Roman" w:hAnsi="Times New Roman"/>
          <w:szCs w:val="22"/>
        </w:rPr>
        <w:t>i</w:t>
      </w:r>
      <w:r w:rsidRPr="009E6AB9">
        <w:rPr>
          <w:rFonts w:ascii="Times New Roman" w:hAnsi="Times New Roman"/>
          <w:szCs w:val="22"/>
        </w:rPr>
        <w:t xml:space="preserve">şyerinde çalıştırılmasında sakınca gördüğü her kademe ve nitelikteki elemanların (teknik ve idareci personel, hizmetli, işçi ve diğerleri) ve alt yüklenicilerin iş başından veya </w:t>
      </w:r>
      <w:r w:rsidR="00321415" w:rsidRPr="009E6AB9">
        <w:rPr>
          <w:rFonts w:ascii="Times New Roman" w:hAnsi="Times New Roman"/>
          <w:szCs w:val="22"/>
        </w:rPr>
        <w:t>i</w:t>
      </w:r>
      <w:r w:rsidRPr="009E6AB9">
        <w:rPr>
          <w:rFonts w:ascii="Times New Roman" w:hAnsi="Times New Roman"/>
          <w:szCs w:val="22"/>
        </w:rPr>
        <w:t xml:space="preserve">şyerinden uzaklaştırılmasını talep etme hakkına sahiptir.Yüklenici, bu </w:t>
      </w:r>
      <w:r w:rsidRPr="009E6AB9">
        <w:rPr>
          <w:rFonts w:ascii="Times New Roman" w:hAnsi="Times New Roman"/>
          <w:szCs w:val="22"/>
        </w:rPr>
        <w:lastRenderedPageBreak/>
        <w:t xml:space="preserve">talebi </w:t>
      </w:r>
      <w:r w:rsidR="00321415" w:rsidRPr="009E6AB9">
        <w:rPr>
          <w:rFonts w:ascii="Times New Roman" w:hAnsi="Times New Roman"/>
          <w:szCs w:val="22"/>
        </w:rPr>
        <w:t>i</w:t>
      </w:r>
      <w:r w:rsidRPr="009E6AB9">
        <w:rPr>
          <w:rFonts w:ascii="Times New Roman" w:hAnsi="Times New Roman"/>
          <w:szCs w:val="22"/>
        </w:rPr>
        <w:t xml:space="preserve">dare veya </w:t>
      </w:r>
      <w:r w:rsidR="00321415" w:rsidRPr="009E6AB9">
        <w:rPr>
          <w:rFonts w:ascii="Times New Roman" w:hAnsi="Times New Roman"/>
          <w:szCs w:val="22"/>
        </w:rPr>
        <w:t>k</w:t>
      </w:r>
      <w:r w:rsidRPr="009E6AB9">
        <w:rPr>
          <w:rFonts w:ascii="Times New Roman" w:hAnsi="Times New Roman"/>
          <w:szCs w:val="22"/>
        </w:rPr>
        <w:t xml:space="preserve">ontrol </w:t>
      </w:r>
      <w:r w:rsidR="00321415" w:rsidRPr="009E6AB9">
        <w:rPr>
          <w:rFonts w:ascii="Times New Roman" w:hAnsi="Times New Roman"/>
          <w:szCs w:val="22"/>
        </w:rPr>
        <w:t>t</w:t>
      </w:r>
      <w:r w:rsidRPr="009E6AB9">
        <w:rPr>
          <w:rFonts w:ascii="Times New Roman" w:hAnsi="Times New Roman"/>
          <w:szCs w:val="22"/>
        </w:rPr>
        <w:t>eşkilatı tarafından yapılacak tebligat üzerine ve verile</w:t>
      </w:r>
      <w:r w:rsidR="00321415" w:rsidRPr="009E6AB9">
        <w:rPr>
          <w:rFonts w:ascii="Times New Roman" w:hAnsi="Times New Roman"/>
          <w:szCs w:val="22"/>
        </w:rPr>
        <w:t>n</w:t>
      </w:r>
      <w:r w:rsidRPr="009E6AB9">
        <w:rPr>
          <w:rFonts w:ascii="Times New Roman" w:hAnsi="Times New Roman"/>
          <w:szCs w:val="22"/>
        </w:rPr>
        <w:t xml:space="preserve"> süre içinde yerine getirmek zorundadır.</w:t>
      </w:r>
      <w:r w:rsidR="00321415" w:rsidRPr="009E6AB9">
        <w:rPr>
          <w:rFonts w:ascii="Times New Roman" w:hAnsi="Times New Roman"/>
          <w:szCs w:val="22"/>
        </w:rPr>
        <w:t xml:space="preserve"> </w:t>
      </w:r>
      <w:r w:rsidRPr="009E6AB9">
        <w:rPr>
          <w:rFonts w:ascii="Times New Roman" w:hAnsi="Times New Roman"/>
          <w:szCs w:val="22"/>
        </w:rPr>
        <w:t>Yüklenicinin bu yükümlülüğü verilen süre içinde yerine getirmeme</w:t>
      </w:r>
      <w:r w:rsidR="00566C1A" w:rsidRPr="009E6AB9">
        <w:rPr>
          <w:rFonts w:ascii="Times New Roman" w:hAnsi="Times New Roman"/>
          <w:szCs w:val="22"/>
        </w:rPr>
        <w:t xml:space="preserve">si halinde, söz konusu kişiler </w:t>
      </w:r>
      <w:r w:rsidR="00321415" w:rsidRPr="009E6AB9">
        <w:rPr>
          <w:rFonts w:ascii="Times New Roman" w:hAnsi="Times New Roman"/>
          <w:szCs w:val="22"/>
        </w:rPr>
        <w:t>i</w:t>
      </w:r>
      <w:r w:rsidRPr="009E6AB9">
        <w:rPr>
          <w:rFonts w:ascii="Times New Roman" w:hAnsi="Times New Roman"/>
          <w:szCs w:val="22"/>
        </w:rPr>
        <w:t xml:space="preserve">dare veya </w:t>
      </w:r>
      <w:r w:rsidR="00321415" w:rsidRPr="009E6AB9">
        <w:rPr>
          <w:rFonts w:ascii="Times New Roman" w:hAnsi="Times New Roman"/>
          <w:szCs w:val="22"/>
        </w:rPr>
        <w:t>k</w:t>
      </w:r>
      <w:r w:rsidRPr="009E6AB9">
        <w:rPr>
          <w:rFonts w:ascii="Times New Roman" w:hAnsi="Times New Roman"/>
          <w:szCs w:val="22"/>
        </w:rPr>
        <w:t xml:space="preserve">ontrol </w:t>
      </w:r>
      <w:r w:rsidR="00321415" w:rsidRPr="009E6AB9">
        <w:rPr>
          <w:rFonts w:ascii="Times New Roman" w:hAnsi="Times New Roman"/>
          <w:szCs w:val="22"/>
        </w:rPr>
        <w:t>t</w:t>
      </w:r>
      <w:r w:rsidRPr="009E6AB9">
        <w:rPr>
          <w:rFonts w:ascii="Times New Roman" w:hAnsi="Times New Roman"/>
          <w:szCs w:val="22"/>
        </w:rPr>
        <w:t>eşkilatı tarafından uzaklaştırılır veya uzaklaştırılmaları sağlanır.</w:t>
      </w:r>
      <w:r w:rsidR="00321415" w:rsidRPr="009E6AB9">
        <w:rPr>
          <w:rFonts w:ascii="Times New Roman" w:hAnsi="Times New Roman"/>
          <w:szCs w:val="22"/>
        </w:rPr>
        <w:t xml:space="preserve"> </w:t>
      </w:r>
      <w:r w:rsidRPr="009E6AB9">
        <w:rPr>
          <w:rFonts w:ascii="Times New Roman" w:hAnsi="Times New Roman"/>
          <w:szCs w:val="22"/>
        </w:rPr>
        <w:t xml:space="preserve">Uzaklaştırılmaları istenilenler, </w:t>
      </w:r>
      <w:r w:rsidR="00321415" w:rsidRPr="009E6AB9">
        <w:rPr>
          <w:rFonts w:ascii="Times New Roman" w:hAnsi="Times New Roman"/>
          <w:szCs w:val="22"/>
        </w:rPr>
        <w:t>i</w:t>
      </w:r>
      <w:r w:rsidRPr="009E6AB9">
        <w:rPr>
          <w:rFonts w:ascii="Times New Roman" w:hAnsi="Times New Roman"/>
          <w:szCs w:val="22"/>
        </w:rPr>
        <w:t xml:space="preserve">darenin veya </w:t>
      </w:r>
      <w:r w:rsidR="00321415" w:rsidRPr="009E6AB9">
        <w:rPr>
          <w:rFonts w:ascii="Times New Roman" w:hAnsi="Times New Roman"/>
          <w:szCs w:val="22"/>
        </w:rPr>
        <w:t>k</w:t>
      </w:r>
      <w:r w:rsidRPr="009E6AB9">
        <w:rPr>
          <w:rFonts w:ascii="Times New Roman" w:hAnsi="Times New Roman"/>
          <w:szCs w:val="22"/>
        </w:rPr>
        <w:t xml:space="preserve">ontrol </w:t>
      </w:r>
      <w:r w:rsidR="00321415" w:rsidRPr="009E6AB9">
        <w:rPr>
          <w:rFonts w:ascii="Times New Roman" w:hAnsi="Times New Roman"/>
          <w:szCs w:val="22"/>
        </w:rPr>
        <w:t>t</w:t>
      </w:r>
      <w:r w:rsidRPr="009E6AB9">
        <w:rPr>
          <w:rFonts w:ascii="Times New Roman" w:hAnsi="Times New Roman"/>
          <w:szCs w:val="22"/>
        </w:rPr>
        <w:t>eşkilatının izni ve onayı alınmaksızın bir daha işlerde görev alamaz.</w:t>
      </w:r>
      <w:r w:rsidR="00321415" w:rsidRPr="009E6AB9">
        <w:rPr>
          <w:rFonts w:ascii="Times New Roman" w:hAnsi="Times New Roman"/>
          <w:szCs w:val="22"/>
        </w:rPr>
        <w:t xml:space="preserve"> </w:t>
      </w:r>
      <w:r w:rsidRPr="009E6AB9">
        <w:rPr>
          <w:rFonts w:ascii="Times New Roman" w:hAnsi="Times New Roman"/>
          <w:szCs w:val="22"/>
        </w:rPr>
        <w:t xml:space="preserve">Yüklenici, uzaklaştırılan kişilerin yerine en kısa zamanda uygun nitelikli başkalarını getirmek zorundadır. </w:t>
      </w:r>
    </w:p>
    <w:p w14:paraId="0891D826" w14:textId="77777777" w:rsidR="00892C77" w:rsidRPr="009E6AB9" w:rsidRDefault="00892C77" w:rsidP="00ED3F09">
      <w:pPr>
        <w:pStyle w:val="BodyText22"/>
        <w:tabs>
          <w:tab w:val="clear" w:pos="360"/>
        </w:tabs>
        <w:spacing w:after="100" w:afterAutospacing="1" w:line="240" w:lineRule="auto"/>
        <w:rPr>
          <w:rFonts w:ascii="Times New Roman" w:hAnsi="Times New Roman"/>
          <w:sz w:val="22"/>
          <w:szCs w:val="22"/>
        </w:rPr>
      </w:pPr>
      <w:r w:rsidRPr="009E6AB9">
        <w:rPr>
          <w:rFonts w:ascii="Times New Roman" w:hAnsi="Times New Roman"/>
          <w:sz w:val="22"/>
          <w:szCs w:val="22"/>
        </w:rPr>
        <w:t xml:space="preserve">Kontrol </w:t>
      </w:r>
      <w:r w:rsidR="005469B4" w:rsidRPr="009E6AB9">
        <w:rPr>
          <w:rFonts w:ascii="Times New Roman" w:hAnsi="Times New Roman"/>
          <w:sz w:val="22"/>
          <w:szCs w:val="22"/>
        </w:rPr>
        <w:t>t</w:t>
      </w:r>
      <w:r w:rsidRPr="009E6AB9">
        <w:rPr>
          <w:rFonts w:ascii="Times New Roman" w:hAnsi="Times New Roman"/>
          <w:sz w:val="22"/>
          <w:szCs w:val="22"/>
        </w:rPr>
        <w:t>eşkilatı, uygun olmayan ekipman ve araçların işyerinden uzaklaştırılmasını talep hakkına sahiptir.</w:t>
      </w:r>
      <w:r w:rsidR="00E479EF" w:rsidRPr="009E6AB9">
        <w:rPr>
          <w:rFonts w:ascii="Times New Roman" w:hAnsi="Times New Roman"/>
          <w:sz w:val="22"/>
          <w:szCs w:val="22"/>
        </w:rPr>
        <w:t xml:space="preserve"> </w:t>
      </w:r>
      <w:r w:rsidRPr="009E6AB9">
        <w:rPr>
          <w:rFonts w:ascii="Times New Roman" w:hAnsi="Times New Roman"/>
          <w:sz w:val="22"/>
          <w:szCs w:val="22"/>
        </w:rPr>
        <w:t xml:space="preserve">Yüklenici, söz konusu ekipman ve araçları </w:t>
      </w:r>
      <w:r w:rsidR="005469B4" w:rsidRPr="009E6AB9">
        <w:rPr>
          <w:rFonts w:ascii="Times New Roman" w:hAnsi="Times New Roman"/>
          <w:sz w:val="22"/>
          <w:szCs w:val="22"/>
        </w:rPr>
        <w:t>i</w:t>
      </w:r>
      <w:r w:rsidRPr="009E6AB9">
        <w:rPr>
          <w:rFonts w:ascii="Times New Roman" w:hAnsi="Times New Roman"/>
          <w:sz w:val="22"/>
          <w:szCs w:val="22"/>
        </w:rPr>
        <w:t xml:space="preserve">dare </w:t>
      </w:r>
      <w:del w:id="20" w:author="Haydar Göçer" w:date="2019-03-18T13:20:00Z">
        <w:r w:rsidRPr="009E6AB9" w:rsidDel="00B01159">
          <w:rPr>
            <w:rFonts w:ascii="Times New Roman" w:hAnsi="Times New Roman"/>
            <w:sz w:val="22"/>
            <w:szCs w:val="22"/>
          </w:rPr>
          <w:delText xml:space="preserve"> </w:delText>
        </w:r>
      </w:del>
      <w:r w:rsidRPr="009E6AB9">
        <w:rPr>
          <w:rFonts w:ascii="Times New Roman" w:hAnsi="Times New Roman"/>
          <w:sz w:val="22"/>
          <w:szCs w:val="22"/>
        </w:rPr>
        <w:t xml:space="preserve">veya </w:t>
      </w:r>
      <w:r w:rsidR="005469B4" w:rsidRPr="009E6AB9">
        <w:rPr>
          <w:rFonts w:ascii="Times New Roman" w:hAnsi="Times New Roman"/>
          <w:sz w:val="22"/>
          <w:szCs w:val="22"/>
        </w:rPr>
        <w:t>k</w:t>
      </w:r>
      <w:r w:rsidRPr="009E6AB9">
        <w:rPr>
          <w:rFonts w:ascii="Times New Roman" w:hAnsi="Times New Roman"/>
          <w:sz w:val="22"/>
          <w:szCs w:val="22"/>
        </w:rPr>
        <w:t xml:space="preserve">ontrol </w:t>
      </w:r>
      <w:r w:rsidR="005469B4" w:rsidRPr="009E6AB9">
        <w:rPr>
          <w:rFonts w:ascii="Times New Roman" w:hAnsi="Times New Roman"/>
          <w:sz w:val="22"/>
          <w:szCs w:val="22"/>
        </w:rPr>
        <w:t>t</w:t>
      </w:r>
      <w:r w:rsidRPr="009E6AB9">
        <w:rPr>
          <w:rFonts w:ascii="Times New Roman" w:hAnsi="Times New Roman"/>
          <w:sz w:val="22"/>
          <w:szCs w:val="22"/>
        </w:rPr>
        <w:t xml:space="preserve">eşkilatınca kabul edilebilir olanlarla değiştirecektir. </w:t>
      </w:r>
    </w:p>
    <w:p w14:paraId="5E1DEF1D" w14:textId="77777777" w:rsidR="00892C77" w:rsidRPr="00070617" w:rsidRDefault="00892C77" w:rsidP="00ED3F09">
      <w:pPr>
        <w:pStyle w:val="Balk2"/>
        <w:spacing w:after="100" w:afterAutospacing="1" w:line="240" w:lineRule="auto"/>
        <w:rPr>
          <w:rFonts w:ascii="Times New Roman" w:hAnsi="Times New Roman"/>
          <w:szCs w:val="22"/>
        </w:rPr>
      </w:pPr>
      <w:r w:rsidRPr="00070617">
        <w:rPr>
          <w:rFonts w:ascii="Times New Roman" w:hAnsi="Times New Roman"/>
          <w:szCs w:val="22"/>
        </w:rPr>
        <w:t xml:space="preserve">           </w:t>
      </w:r>
      <w:bookmarkStart w:id="21" w:name="_Toc24634093"/>
      <w:r w:rsidR="002650E4" w:rsidRPr="00070617">
        <w:rPr>
          <w:rFonts w:ascii="Times New Roman" w:hAnsi="Times New Roman"/>
          <w:szCs w:val="22"/>
        </w:rPr>
        <w:t xml:space="preserve"> </w:t>
      </w:r>
      <w:r w:rsidRPr="00070617">
        <w:rPr>
          <w:rFonts w:ascii="Times New Roman" w:hAnsi="Times New Roman"/>
          <w:szCs w:val="22"/>
        </w:rPr>
        <w:t>Mevzuata uygunluk</w:t>
      </w:r>
      <w:bookmarkEnd w:id="21"/>
    </w:p>
    <w:p w14:paraId="3D6B060D" w14:textId="77777777" w:rsidR="00892C77" w:rsidRPr="00070617" w:rsidRDefault="00892C77" w:rsidP="00ED3F09">
      <w:pPr>
        <w:pStyle w:val="Balk2"/>
        <w:spacing w:after="100" w:afterAutospacing="1" w:line="240" w:lineRule="auto"/>
        <w:rPr>
          <w:rFonts w:ascii="Times New Roman" w:hAnsi="Times New Roman"/>
          <w:szCs w:val="22"/>
        </w:rPr>
      </w:pPr>
      <w:r w:rsidRPr="00070617">
        <w:rPr>
          <w:rFonts w:ascii="Times New Roman" w:hAnsi="Times New Roman"/>
          <w:szCs w:val="22"/>
        </w:rPr>
        <w:t xml:space="preserve">            </w:t>
      </w:r>
      <w:bookmarkStart w:id="22" w:name="_Toc24634094"/>
      <w:r w:rsidRPr="00070617">
        <w:rPr>
          <w:rFonts w:ascii="Times New Roman" w:hAnsi="Times New Roman"/>
          <w:szCs w:val="22"/>
        </w:rPr>
        <w:t>Madde 12-</w:t>
      </w:r>
      <w:r w:rsidRPr="00070617">
        <w:rPr>
          <w:rFonts w:ascii="Times New Roman" w:hAnsi="Times New Roman"/>
          <w:b w:val="0"/>
          <w:szCs w:val="22"/>
        </w:rPr>
        <w:t xml:space="preserve"> İlgili bütün bildirimlerin ve bütün ödemelerin yapılması da dahil olmak üzere yüklenici,</w:t>
      </w:r>
      <w:bookmarkEnd w:id="22"/>
    </w:p>
    <w:p w14:paraId="4DD3E462"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(a) İşlerin yürütülmesine, tamamlanmasına ve işlerde olabilecek kusurların düzeltilmesine ilişkin olarak bütün kanun, KHK, tüzük, yönetmelik, kararname, genelge,</w:t>
      </w:r>
      <w:r w:rsidR="005469B4" w:rsidRPr="009E6AB9">
        <w:rPr>
          <w:rFonts w:ascii="Times New Roman" w:hAnsi="Times New Roman"/>
          <w:szCs w:val="22"/>
        </w:rPr>
        <w:t xml:space="preserve"> </w:t>
      </w:r>
      <w:r w:rsidRPr="009E6AB9">
        <w:rPr>
          <w:rFonts w:ascii="Times New Roman" w:hAnsi="Times New Roman"/>
          <w:szCs w:val="22"/>
        </w:rPr>
        <w:t>tebliğ ve diğer ilgili mevzuata,</w:t>
      </w:r>
    </w:p>
    <w:p w14:paraId="54ED5E44" w14:textId="77777777" w:rsidR="00603F63"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(b) Malları veya hakları, işler dolayısıyla herhangi bir şekilde etkilenen veya etkilenebilecek olan kamu kurum ve kuruluşlarının düzenlemelerine uyacak ve bu hükümlerin ihlali nedeniyle ortaya çıkabilecek bütün sorumluluk ve cezalardan dolayı idarenin zararını </w:t>
      </w:r>
      <w:r w:rsidR="00603F63" w:rsidRPr="009E6AB9">
        <w:rPr>
          <w:rFonts w:ascii="Times New Roman" w:hAnsi="Times New Roman"/>
          <w:szCs w:val="22"/>
        </w:rPr>
        <w:t>karşılayacaktır.</w:t>
      </w:r>
    </w:p>
    <w:p w14:paraId="3146284D" w14:textId="77777777" w:rsidR="00603F63" w:rsidRPr="009E6AB9" w:rsidRDefault="00603F63" w:rsidP="00ED3F09">
      <w:pPr>
        <w:spacing w:after="100" w:afterAutospacing="1" w:line="240" w:lineRule="auto"/>
        <w:ind w:firstLine="720"/>
        <w:rPr>
          <w:rFonts w:ascii="Times New Roman" w:hAnsi="Times New Roman"/>
          <w:b/>
          <w:szCs w:val="22"/>
        </w:rPr>
      </w:pPr>
      <w:r w:rsidRPr="009E6AB9">
        <w:rPr>
          <w:rFonts w:ascii="Times New Roman" w:hAnsi="Times New Roman"/>
          <w:b/>
          <w:szCs w:val="22"/>
        </w:rPr>
        <w:t>Gizlilik</w:t>
      </w:r>
      <w:bookmarkStart w:id="23" w:name="_Toc24634096"/>
    </w:p>
    <w:p w14:paraId="6B84E464" w14:textId="77777777" w:rsidR="00892C77" w:rsidRPr="009E6AB9" w:rsidRDefault="00892C77" w:rsidP="00ED3F09">
      <w:pPr>
        <w:spacing w:after="100" w:afterAutospacing="1" w:line="240" w:lineRule="auto"/>
        <w:ind w:firstLine="720"/>
        <w:rPr>
          <w:rFonts w:ascii="Times New Roman" w:hAnsi="Times New Roman"/>
          <w:b/>
          <w:szCs w:val="22"/>
        </w:rPr>
      </w:pPr>
      <w:r w:rsidRPr="009E6AB9">
        <w:rPr>
          <w:rFonts w:ascii="Times New Roman" w:hAnsi="Times New Roman"/>
          <w:b/>
          <w:szCs w:val="22"/>
        </w:rPr>
        <w:t>Madde 13</w:t>
      </w:r>
      <w:r w:rsidRPr="009E6AB9">
        <w:rPr>
          <w:rFonts w:ascii="Times New Roman" w:hAnsi="Times New Roman"/>
          <w:szCs w:val="22"/>
        </w:rPr>
        <w:t>- Yüklenici, işle ilgili olarak elde ettiği her tür bilgi ve dokümanı özel ve gizli tutacak ve idarenin önceden yazılı izni olmaksızın sözleşmeye ait her hangi bir detayı ifşa etmeyecek veya yayınlamayacaktır. Türk yargı mercilerinin kararları saklı kalmak kaydıyla, sözleşmenin amaçları doğrultusunda her hangi bir ifşa veya yayınlama gerekliliği konusunda bir uzlaşmazlık ortaya çıkarsa idarenin bu konudaki kararı nihai olacaktır. Gizlilik yükümlülüğü, sözleşmenin herhangi bir nedenle sona ermesinden sonra da devam eder.</w:t>
      </w:r>
      <w:bookmarkEnd w:id="23"/>
    </w:p>
    <w:p w14:paraId="643AC909"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24" w:name="_Toc24634097"/>
      <w:r w:rsidRPr="00070617">
        <w:rPr>
          <w:rFonts w:ascii="Times New Roman" w:hAnsi="Times New Roman"/>
          <w:szCs w:val="22"/>
        </w:rPr>
        <w:t>Fikri ve sınai mülkiyete konu olan hususlar</w:t>
      </w:r>
      <w:bookmarkEnd w:id="24"/>
    </w:p>
    <w:p w14:paraId="3E3F5016" w14:textId="77777777" w:rsidR="00892C77" w:rsidRPr="009E6AB9" w:rsidRDefault="00892C77" w:rsidP="00ED3F09">
      <w:pPr>
        <w:pStyle w:val="Balk9"/>
        <w:spacing w:after="100" w:afterAutospacing="1"/>
        <w:rPr>
          <w:sz w:val="22"/>
          <w:szCs w:val="22"/>
        </w:rPr>
      </w:pPr>
      <w:r w:rsidRPr="009E6AB9">
        <w:rPr>
          <w:sz w:val="22"/>
          <w:szCs w:val="22"/>
        </w:rPr>
        <w:t xml:space="preserve">           Madde 14- </w:t>
      </w:r>
      <w:r w:rsidRPr="009E6AB9">
        <w:rPr>
          <w:b w:val="0"/>
          <w:sz w:val="22"/>
          <w:szCs w:val="22"/>
        </w:rPr>
        <w:t>İdare, sözleşme hükümleri çerçevesinde yüklenici tarafından üstlenilen bir hizmetin konusu olan ya da hizmetin ifası sırasında veya ifası nedeniyle meydana getirilen ürünler üzerindeki fikri ve sınai haklar ile marka, patent, endüstriyel tasarımlar, faydalı modeller, yarı iletken topoğrafyalar (chip’ler), dijital iletişim, ticaret unvanları ile diğer ad ve işaretler, coğrafi ad ve işaretler, açıklanmamış bilgiler ve benzeri fikri ve sınai mülkiyet konusu haklardan hangisi veya hangilerine, ne kadar süreyle ve ne gibi şartlarla sahip olacağını, ilgili mevzuat hükümlerini dikkate alarak, kendi istek ve ihtiyaçları doğrultusunda ve duraksamaya yer bırakmayacak şekilde düzenleyecektir. Bu haklar, yürürlükteki mevzuatın emredici hükümleri saklı kalmak, ürünün mahiyet ve hususiyetini bozmamak ve ürün sahibinin şeref ve itibarını zedeleyecek şekilde kullanılmamak kaydıyla münhasıran idareye ait olacaktır.</w:t>
      </w:r>
    </w:p>
    <w:p w14:paraId="1DF03276" w14:textId="77777777" w:rsidR="00892C77" w:rsidRPr="009E6AB9" w:rsidRDefault="00892C77" w:rsidP="00ED3F09">
      <w:pPr>
        <w:pStyle w:val="BodyText22"/>
        <w:spacing w:after="100" w:afterAutospacing="1" w:line="240" w:lineRule="auto"/>
        <w:rPr>
          <w:rFonts w:ascii="Times New Roman" w:hAnsi="Times New Roman"/>
          <w:sz w:val="22"/>
          <w:szCs w:val="22"/>
        </w:rPr>
      </w:pPr>
      <w:r w:rsidRPr="009E6AB9">
        <w:rPr>
          <w:rFonts w:ascii="Times New Roman" w:hAnsi="Times New Roman"/>
          <w:sz w:val="22"/>
          <w:szCs w:val="22"/>
        </w:rPr>
        <w:t xml:space="preserve">Yüklenicinin, sözleşmeye göre üstlendiği yükümlülüklerini yerine getirmesi sırasında veya getirmesi nedeniyle, ilgili mevzuat hükümleri gereğince koruma altına alınmış fikri ve/veya sınai mülkiyet konusu olan bir hak ve/veya menfaatin ihlal edilmesi halinde, bundan kaynaklanan her türlü idari, hukuki, cezai ve mali sorumluluk kendisine aittir. Yüklenici bu konuda idareden herhangi bir istemde bulunamaz. Buna rağmen idare hukuksal bir yaptırımla karşı karşıya kalırsa, diğer hakları saklı kalmak kaydıyla yükleniciye rücu eder. İdarenin talebi üzerine yüklenici, sözleşme imzalanmadan önce, üstleneceği hizmetin fikri ve sınai mülkiyet konusu olup olmadığını, eğer bu kapsamda ise, konuya ilişkin kendisine ve üçüncü kişilere ait hak ve yükümlülükleri, idareye tam olarak bildirmek ve belgelendirmek zorundadır. Bu ödevin hiç veya gereği gibi yerine getirilmemesi nedeniyle idare herhangi bir zarara, zarar tehlikesine veya hak kaybına uğrarsa, bu nedenle uğradığı her türlü zararı diğer hakları saklı kalmak üzere ( yoksun kalınan kar ve kaçırılan fırsatlar dahil ) </w:t>
      </w:r>
      <w:r w:rsidR="005469B4" w:rsidRPr="009E6AB9">
        <w:rPr>
          <w:rFonts w:ascii="Times New Roman" w:hAnsi="Times New Roman"/>
          <w:sz w:val="22"/>
          <w:szCs w:val="22"/>
        </w:rPr>
        <w:t>y</w:t>
      </w:r>
      <w:r w:rsidRPr="009E6AB9">
        <w:rPr>
          <w:rFonts w:ascii="Times New Roman" w:hAnsi="Times New Roman"/>
          <w:sz w:val="22"/>
          <w:szCs w:val="22"/>
        </w:rPr>
        <w:t>ükleniciden tahsil ve tazmin eder.</w:t>
      </w:r>
    </w:p>
    <w:p w14:paraId="22CCA3DF" w14:textId="77777777" w:rsidR="00892C77" w:rsidRPr="009E6AB9" w:rsidRDefault="00892C77" w:rsidP="00ED3F09">
      <w:pPr>
        <w:pStyle w:val="Altbilgi"/>
        <w:spacing w:after="100" w:line="240" w:lineRule="auto"/>
        <w:ind w:firstLine="720"/>
        <w:rPr>
          <w:rFonts w:ascii="Times New Roman" w:hAnsi="Times New Roman"/>
          <w:b/>
          <w:szCs w:val="22"/>
        </w:rPr>
      </w:pPr>
      <w:bookmarkStart w:id="25" w:name="_Toc24634098"/>
      <w:r w:rsidRPr="009E6AB9">
        <w:rPr>
          <w:rFonts w:ascii="Times New Roman" w:hAnsi="Times New Roman"/>
          <w:b/>
          <w:szCs w:val="22"/>
        </w:rPr>
        <w:t>Kamu düzenine ve mallarına zarar vermeme</w:t>
      </w:r>
      <w:bookmarkEnd w:id="25"/>
    </w:p>
    <w:p w14:paraId="1FB77509" w14:textId="77777777" w:rsidR="00892C77" w:rsidRPr="009E6AB9" w:rsidRDefault="00892C77" w:rsidP="00ED3F09">
      <w:pPr>
        <w:pStyle w:val="Balk9"/>
        <w:spacing w:after="100" w:afterAutospacing="1"/>
        <w:rPr>
          <w:sz w:val="22"/>
          <w:szCs w:val="22"/>
        </w:rPr>
      </w:pPr>
      <w:r w:rsidRPr="009E6AB9">
        <w:rPr>
          <w:sz w:val="22"/>
          <w:szCs w:val="22"/>
        </w:rPr>
        <w:lastRenderedPageBreak/>
        <w:t xml:space="preserve">           </w:t>
      </w:r>
      <w:r w:rsidR="005849DA" w:rsidRPr="009E6AB9">
        <w:rPr>
          <w:sz w:val="22"/>
          <w:szCs w:val="22"/>
        </w:rPr>
        <w:t xml:space="preserve"> </w:t>
      </w:r>
      <w:r w:rsidRPr="009E6AB9">
        <w:rPr>
          <w:sz w:val="22"/>
          <w:szCs w:val="22"/>
        </w:rPr>
        <w:t>Madde 15-</w:t>
      </w:r>
      <w:r w:rsidR="003B0A67" w:rsidRPr="009E6AB9">
        <w:rPr>
          <w:sz w:val="22"/>
          <w:szCs w:val="22"/>
        </w:rPr>
        <w:t xml:space="preserve"> </w:t>
      </w:r>
      <w:r w:rsidRPr="009E6AB9">
        <w:rPr>
          <w:b w:val="0"/>
          <w:sz w:val="22"/>
          <w:szCs w:val="22"/>
        </w:rPr>
        <w:t xml:space="preserve">Yüklenici işlerin yürütülmesi, tamamlanması ve işlerde olabilecek </w:t>
      </w:r>
      <w:r w:rsidR="005469B4" w:rsidRPr="009E6AB9">
        <w:rPr>
          <w:b w:val="0"/>
          <w:sz w:val="22"/>
          <w:szCs w:val="22"/>
        </w:rPr>
        <w:t>aksaklıkların</w:t>
      </w:r>
      <w:r w:rsidRPr="009E6AB9">
        <w:rPr>
          <w:b w:val="0"/>
          <w:sz w:val="22"/>
          <w:szCs w:val="22"/>
        </w:rPr>
        <w:t xml:space="preserve"> giderilmesi için gereken bütün işlemlerde, sözleşme koşullarına uygun davranma yükümlülüğü  içerisinde;</w:t>
      </w:r>
    </w:p>
    <w:p w14:paraId="5C1197A2" w14:textId="77777777" w:rsidR="00892C77" w:rsidRPr="009E6AB9" w:rsidRDefault="00892C77" w:rsidP="00ED3F09">
      <w:pPr>
        <w:numPr>
          <w:ilvl w:val="0"/>
          <w:numId w:val="1"/>
        </w:numPr>
        <w:tabs>
          <w:tab w:val="left" w:pos="1092"/>
        </w:tabs>
        <w:spacing w:after="100" w:afterAutospacing="1" w:line="240" w:lineRule="auto"/>
        <w:ind w:left="1092"/>
        <w:rPr>
          <w:rFonts w:ascii="Times New Roman" w:hAnsi="Times New Roman"/>
          <w:szCs w:val="22"/>
        </w:rPr>
      </w:pPr>
      <w:r w:rsidRPr="009E6AB9">
        <w:rPr>
          <w:rFonts w:ascii="Times New Roman" w:hAnsi="Times New Roman"/>
          <w:szCs w:val="22"/>
        </w:rPr>
        <w:t>Kamu düzenine ve kamusal yaşamın gereklerine uygun davranacak,</w:t>
      </w:r>
    </w:p>
    <w:p w14:paraId="29F318FD" w14:textId="77777777" w:rsidR="00892C77" w:rsidRPr="009E6AB9" w:rsidRDefault="00892C77" w:rsidP="00ED3F09">
      <w:pPr>
        <w:tabs>
          <w:tab w:val="left" w:pos="1092"/>
        </w:tabs>
        <w:spacing w:after="100" w:afterAutospacing="1" w:line="240" w:lineRule="auto"/>
        <w:rPr>
          <w:rFonts w:ascii="Times New Roman" w:hAnsi="Times New Roman"/>
          <w:i/>
          <w:szCs w:val="22"/>
        </w:rPr>
      </w:pPr>
      <w:r w:rsidRPr="009E6AB9">
        <w:rPr>
          <w:rFonts w:ascii="Times New Roman" w:hAnsi="Times New Roman"/>
          <w:szCs w:val="22"/>
        </w:rPr>
        <w:t xml:space="preserve">            (b) Kamunun mülkiyeti veya hüküm ve tasarrufu altındaki taşınır ve taşınmaz mallar ile özel kişilerin mülkiyetindeki taşınır veya taşınmaz mallara, kamusal kullanıma tahsis edilmiş veya bırakılmış yol, meydan, park gibi orta mallarına ve kamu hizmetinde kullanılan mallara zarar vermeyecek, bunların kullanımına ve bunlara ulaşılmasına engel olmayacaktır.</w:t>
      </w:r>
    </w:p>
    <w:p w14:paraId="6E127467" w14:textId="77777777" w:rsidR="00892C77" w:rsidRPr="009E6AB9" w:rsidRDefault="00892C77" w:rsidP="00ED3F09">
      <w:pPr>
        <w:numPr>
          <w:ilvl w:val="12"/>
          <w:numId w:val="0"/>
        </w:numPr>
        <w:spacing w:after="100" w:afterAutospacing="1" w:line="240" w:lineRule="auto"/>
        <w:ind w:firstLine="720"/>
        <w:rPr>
          <w:rFonts w:ascii="Times New Roman" w:hAnsi="Times New Roman"/>
          <w:szCs w:val="22"/>
        </w:rPr>
      </w:pPr>
      <w:r w:rsidRPr="009E6AB9">
        <w:rPr>
          <w:rFonts w:ascii="Times New Roman" w:hAnsi="Times New Roman"/>
          <w:szCs w:val="22"/>
        </w:rPr>
        <w:t xml:space="preserve"> Belirtilen hükümlerin ihlal edilmesi nedeniyle idarenin maruz kalabileceği tüm zarar, ceza, tazminat ve benzeri sorumluluklar ile bunların mali sonuçlarından doğacak giderler yüklenici tarafından karşılanacaktır. </w:t>
      </w:r>
    </w:p>
    <w:p w14:paraId="55089318" w14:textId="77777777" w:rsidR="00892C77" w:rsidRPr="00070617" w:rsidRDefault="00892C77" w:rsidP="00ED3F09">
      <w:pPr>
        <w:pStyle w:val="Balk2"/>
        <w:numPr>
          <w:ilvl w:val="12"/>
          <w:numId w:val="0"/>
        </w:numPr>
        <w:spacing w:after="100" w:afterAutospacing="1" w:line="240" w:lineRule="auto"/>
        <w:rPr>
          <w:rFonts w:ascii="Times New Roman" w:hAnsi="Times New Roman"/>
          <w:szCs w:val="22"/>
        </w:rPr>
      </w:pPr>
      <w:r w:rsidRPr="00070617">
        <w:rPr>
          <w:rFonts w:ascii="Times New Roman" w:hAnsi="Times New Roman"/>
          <w:b w:val="0"/>
          <w:szCs w:val="22"/>
        </w:rPr>
        <w:t xml:space="preserve">          </w:t>
      </w:r>
      <w:r w:rsidR="001E34BC" w:rsidRPr="00070617">
        <w:rPr>
          <w:rFonts w:ascii="Times New Roman" w:hAnsi="Times New Roman"/>
          <w:b w:val="0"/>
          <w:szCs w:val="22"/>
        </w:rPr>
        <w:t xml:space="preserve"> </w:t>
      </w:r>
      <w:r w:rsidRPr="00070617">
        <w:rPr>
          <w:rFonts w:ascii="Times New Roman" w:hAnsi="Times New Roman"/>
          <w:b w:val="0"/>
          <w:szCs w:val="22"/>
        </w:rPr>
        <w:t xml:space="preserve"> </w:t>
      </w:r>
      <w:bookmarkStart w:id="26" w:name="_Toc24634099"/>
      <w:r w:rsidRPr="00070617">
        <w:rPr>
          <w:rFonts w:ascii="Times New Roman" w:hAnsi="Times New Roman"/>
          <w:szCs w:val="22"/>
        </w:rPr>
        <w:t>Diğer yüklenicilere olanak sağlanması</w:t>
      </w:r>
      <w:bookmarkEnd w:id="26"/>
    </w:p>
    <w:p w14:paraId="44FFED57" w14:textId="77777777" w:rsidR="00892C77" w:rsidRPr="009E6AB9" w:rsidRDefault="00892C77" w:rsidP="00ED3F09">
      <w:pPr>
        <w:numPr>
          <w:ilvl w:val="12"/>
          <w:numId w:val="0"/>
        </w:numPr>
        <w:spacing w:after="100" w:afterAutospacing="1" w:line="240" w:lineRule="auto"/>
        <w:ind w:firstLine="720"/>
        <w:rPr>
          <w:rFonts w:ascii="Times New Roman" w:hAnsi="Times New Roman"/>
          <w:szCs w:val="22"/>
        </w:rPr>
      </w:pPr>
      <w:r w:rsidRPr="009E6AB9">
        <w:rPr>
          <w:rFonts w:ascii="Times New Roman" w:hAnsi="Times New Roman"/>
          <w:b/>
          <w:szCs w:val="22"/>
        </w:rPr>
        <w:t>Madde 16-</w:t>
      </w:r>
      <w:r w:rsidRPr="009E6AB9">
        <w:rPr>
          <w:rFonts w:ascii="Times New Roman" w:hAnsi="Times New Roman"/>
          <w:szCs w:val="22"/>
        </w:rPr>
        <w:t>Yüklenici, kontrol teşkilatının isteklerine uygun olarak;</w:t>
      </w:r>
    </w:p>
    <w:p w14:paraId="2940F27B" w14:textId="77777777" w:rsidR="00892C77" w:rsidRPr="009E6AB9" w:rsidRDefault="00892C77" w:rsidP="00ED3F09">
      <w:pPr>
        <w:numPr>
          <w:ilvl w:val="12"/>
          <w:numId w:val="0"/>
        </w:numPr>
        <w:spacing w:after="100" w:afterAutospacing="1" w:line="240" w:lineRule="auto"/>
        <w:ind w:firstLine="720"/>
        <w:rPr>
          <w:rFonts w:ascii="Times New Roman" w:hAnsi="Times New Roman"/>
          <w:szCs w:val="22"/>
        </w:rPr>
      </w:pPr>
      <w:r w:rsidRPr="009E6AB9">
        <w:rPr>
          <w:rFonts w:ascii="Times New Roman" w:hAnsi="Times New Roman"/>
          <w:szCs w:val="22"/>
        </w:rPr>
        <w:t>a) İdare tarafından istihdam edilen diğer bütün yüklenicilere ve onların işçilerine,</w:t>
      </w:r>
    </w:p>
    <w:p w14:paraId="3BA32449" w14:textId="77777777" w:rsidR="00892C77" w:rsidRPr="009E6AB9" w:rsidRDefault="00892C77" w:rsidP="00ED3F09">
      <w:pPr>
        <w:numPr>
          <w:ilvl w:val="12"/>
          <w:numId w:val="0"/>
        </w:numPr>
        <w:spacing w:after="100" w:afterAutospacing="1" w:line="240" w:lineRule="auto"/>
        <w:ind w:firstLine="720"/>
        <w:rPr>
          <w:rFonts w:ascii="Times New Roman" w:hAnsi="Times New Roman"/>
          <w:szCs w:val="22"/>
        </w:rPr>
      </w:pPr>
      <w:r w:rsidRPr="009E6AB9">
        <w:rPr>
          <w:rFonts w:ascii="Times New Roman" w:hAnsi="Times New Roman"/>
          <w:szCs w:val="22"/>
        </w:rPr>
        <w:t>b) İdarenin personeline,</w:t>
      </w:r>
    </w:p>
    <w:p w14:paraId="7CB3E8EC" w14:textId="77777777" w:rsidR="00892C77" w:rsidRPr="009E6AB9" w:rsidRDefault="00E90FA2" w:rsidP="00ED3F09">
      <w:pPr>
        <w:tabs>
          <w:tab w:val="left" w:pos="1092"/>
        </w:tabs>
        <w:spacing w:after="100" w:afterAutospacing="1" w:line="240" w:lineRule="auto"/>
        <w:rPr>
          <w:rFonts w:ascii="Times New Roman" w:hAnsi="Times New Roman"/>
          <w:szCs w:val="22"/>
        </w:rPr>
      </w:pPr>
      <w:r w:rsidRPr="009E6AB9">
        <w:rPr>
          <w:rFonts w:ascii="Times New Roman" w:hAnsi="Times New Roman"/>
          <w:szCs w:val="22"/>
        </w:rPr>
        <w:t xml:space="preserve">            c) </w:t>
      </w:r>
      <w:r w:rsidR="00892C77" w:rsidRPr="009E6AB9">
        <w:rPr>
          <w:rFonts w:ascii="Times New Roman" w:hAnsi="Times New Roman"/>
          <w:szCs w:val="22"/>
        </w:rPr>
        <w:t xml:space="preserve">Sözleşme konusu işlerle bağlantılı olarak veya bu işlerin görülmesine yardımcı olması amacıyla idarenin bizzat yürüttüğü veya bir başka sözleşme uyarınca başka yükleniciler tarafından yürütülen veya sözleşmenin kapsamında yer almayan herhangi bir iş nedeniyle, bu işin niteliği gereği işyerinde veya işyeri yakınında çalıştırılması gereken ve usulünce yetkilendirilmiş olan şahıslar ile bunlara tâbi personele, </w:t>
      </w:r>
    </w:p>
    <w:p w14:paraId="1CFB8EDC" w14:textId="77777777" w:rsidR="00892C77" w:rsidRPr="009E6AB9" w:rsidRDefault="00E90FA2" w:rsidP="00ED3F09">
      <w:pPr>
        <w:spacing w:after="100" w:afterAutospacing="1" w:line="240" w:lineRule="auto"/>
        <w:rPr>
          <w:rFonts w:ascii="Times New Roman" w:hAnsi="Times New Roman"/>
          <w:szCs w:val="22"/>
        </w:rPr>
      </w:pPr>
      <w:r w:rsidRPr="009E6AB9">
        <w:rPr>
          <w:rFonts w:ascii="Times New Roman" w:hAnsi="Times New Roman"/>
          <w:szCs w:val="22"/>
        </w:rPr>
        <w:tab/>
        <w:t xml:space="preserve"> </w:t>
      </w:r>
      <w:r w:rsidR="00892C77" w:rsidRPr="009E6AB9">
        <w:rPr>
          <w:rFonts w:ascii="Times New Roman" w:hAnsi="Times New Roman"/>
          <w:szCs w:val="22"/>
        </w:rPr>
        <w:t>görevli veya yükümlü oldukları işleri yapmaları için gereken bütün makul imkanları sağlayacaktır.</w:t>
      </w:r>
    </w:p>
    <w:p w14:paraId="79A461C3" w14:textId="77777777" w:rsidR="00892C77" w:rsidRPr="00070617" w:rsidRDefault="00892C77" w:rsidP="00ED3F09">
      <w:pPr>
        <w:pStyle w:val="Balk2"/>
        <w:spacing w:after="100" w:afterAutospacing="1" w:line="240" w:lineRule="auto"/>
        <w:rPr>
          <w:rFonts w:ascii="Times New Roman" w:hAnsi="Times New Roman"/>
          <w:szCs w:val="22"/>
        </w:rPr>
      </w:pPr>
      <w:bookmarkStart w:id="27" w:name="_Toc24634100"/>
      <w:r w:rsidRPr="00070617">
        <w:rPr>
          <w:rFonts w:ascii="Times New Roman" w:hAnsi="Times New Roman"/>
          <w:b w:val="0"/>
          <w:szCs w:val="22"/>
        </w:rPr>
        <w:t xml:space="preserve">          </w:t>
      </w:r>
      <w:r w:rsidR="001E34BC" w:rsidRPr="00070617">
        <w:rPr>
          <w:rFonts w:ascii="Times New Roman" w:hAnsi="Times New Roman"/>
          <w:b w:val="0"/>
          <w:szCs w:val="22"/>
        </w:rPr>
        <w:t xml:space="preserve"> </w:t>
      </w:r>
      <w:r w:rsidRPr="00070617">
        <w:rPr>
          <w:rFonts w:ascii="Times New Roman" w:hAnsi="Times New Roman"/>
          <w:b w:val="0"/>
          <w:szCs w:val="22"/>
        </w:rPr>
        <w:t xml:space="preserve"> </w:t>
      </w:r>
      <w:r w:rsidRPr="00070617">
        <w:rPr>
          <w:rFonts w:ascii="Times New Roman" w:hAnsi="Times New Roman"/>
          <w:szCs w:val="22"/>
        </w:rPr>
        <w:t>Malzeme, tesis ve işçilik kalitesi</w:t>
      </w:r>
      <w:bookmarkEnd w:id="27"/>
    </w:p>
    <w:p w14:paraId="32477FDC" w14:textId="77777777" w:rsidR="00892C77" w:rsidRPr="009E6AB9" w:rsidRDefault="00892C77" w:rsidP="00ED3F09">
      <w:pPr>
        <w:spacing w:after="100" w:afterAutospacing="1" w:line="240" w:lineRule="auto"/>
        <w:rPr>
          <w:rFonts w:ascii="Times New Roman" w:hAnsi="Times New Roman"/>
          <w:szCs w:val="22"/>
        </w:rPr>
      </w:pPr>
      <w:r w:rsidRPr="009E6AB9">
        <w:rPr>
          <w:rFonts w:ascii="Times New Roman" w:hAnsi="Times New Roman"/>
          <w:szCs w:val="22"/>
        </w:rPr>
        <w:t xml:space="preserve">            </w:t>
      </w:r>
      <w:r w:rsidRPr="009E6AB9">
        <w:rPr>
          <w:rFonts w:ascii="Times New Roman" w:hAnsi="Times New Roman"/>
          <w:b/>
          <w:szCs w:val="22"/>
        </w:rPr>
        <w:t xml:space="preserve">Madde 17- </w:t>
      </w:r>
      <w:r w:rsidRPr="009E6AB9">
        <w:rPr>
          <w:rFonts w:ascii="Times New Roman" w:hAnsi="Times New Roman"/>
          <w:szCs w:val="22"/>
        </w:rPr>
        <w:t>Bütün malzemeler, tesisler ve işçilik;</w:t>
      </w:r>
    </w:p>
    <w:p w14:paraId="7C00E4DF"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(a) Sözleşmede ve eklerinde belirtilen tip ve türlerde ve kontrol teşkilatının talimatlarına uygun olacak,</w:t>
      </w:r>
    </w:p>
    <w:p w14:paraId="495949EE"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(b) İmalat, üretim veya hazırlanma yerinde,</w:t>
      </w:r>
      <w:r w:rsidR="00955166" w:rsidRPr="009E6AB9">
        <w:rPr>
          <w:rFonts w:ascii="Times New Roman" w:hAnsi="Times New Roman"/>
          <w:szCs w:val="22"/>
        </w:rPr>
        <w:t xml:space="preserve"> </w:t>
      </w:r>
      <w:r w:rsidRPr="009E6AB9">
        <w:rPr>
          <w:rFonts w:ascii="Times New Roman" w:hAnsi="Times New Roman"/>
          <w:szCs w:val="22"/>
        </w:rPr>
        <w:t>işyerinde ya da sözleşmede öngörülen başka herhangi bir yerde kontrol teşkilatının talep edeceği zamanlarda denetim ve testlere tabi tutulacaktır.</w:t>
      </w:r>
    </w:p>
    <w:p w14:paraId="01760050"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Yüklenici, malzemeleri veya tesisleri incelemek, ölçmek ve test etmek için gereken her türlü desteği, işçiliği, elektriği, yakıtı, cihazları ve aletleri temin edecek ve işte kullanılmadan önce bütün malzeme numunelerini, kontrol teşkilatı tarafından seçilecek ve gerekli görülecek testlerin yapılması amacıyla idareye sunacaktır.</w:t>
      </w:r>
    </w:p>
    <w:p w14:paraId="26F6B02A"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Bütün numuneler, yüklenici tarafından sözleşme ile temin ve ibraz edilmeleri açıkça öngörüldüğü takdirde masrafları yükleniciye ait olmak üzere temin edilecektir.</w:t>
      </w:r>
    </w:p>
    <w:p w14:paraId="60D11073" w14:textId="77777777" w:rsidR="00892C77" w:rsidRPr="00070617" w:rsidRDefault="00892C77" w:rsidP="00ED3F09">
      <w:pPr>
        <w:pStyle w:val="Balk2"/>
        <w:spacing w:after="100" w:afterAutospacing="1" w:line="240" w:lineRule="auto"/>
        <w:ind w:firstLine="709"/>
        <w:rPr>
          <w:rFonts w:ascii="Times New Roman" w:hAnsi="Times New Roman"/>
          <w:szCs w:val="22"/>
        </w:rPr>
      </w:pPr>
      <w:bookmarkStart w:id="28" w:name="_Toc24634101"/>
      <w:r w:rsidRPr="00070617">
        <w:rPr>
          <w:rFonts w:ascii="Times New Roman" w:hAnsi="Times New Roman"/>
          <w:szCs w:val="22"/>
        </w:rPr>
        <w:t>Alt yükleniciler</w:t>
      </w:r>
      <w:bookmarkEnd w:id="28"/>
    </w:p>
    <w:p w14:paraId="4F710546" w14:textId="77777777" w:rsidR="00892C77" w:rsidRPr="009E6AB9" w:rsidRDefault="00892C77" w:rsidP="00ED3F09">
      <w:pPr>
        <w:pStyle w:val="DipnotMetni"/>
        <w:spacing w:after="100" w:afterAutospacing="1"/>
        <w:ind w:firstLine="567"/>
        <w:jc w:val="both"/>
        <w:rPr>
          <w:sz w:val="22"/>
          <w:szCs w:val="22"/>
        </w:rPr>
      </w:pPr>
      <w:r w:rsidRPr="009E6AB9">
        <w:rPr>
          <w:sz w:val="22"/>
          <w:szCs w:val="22"/>
        </w:rPr>
        <w:t xml:space="preserve"> </w:t>
      </w:r>
      <w:r w:rsidR="00643A62" w:rsidRPr="009E6AB9">
        <w:rPr>
          <w:sz w:val="22"/>
          <w:szCs w:val="22"/>
        </w:rPr>
        <w:t xml:space="preserve"> </w:t>
      </w:r>
      <w:r w:rsidRPr="009E6AB9">
        <w:rPr>
          <w:b/>
          <w:sz w:val="22"/>
          <w:szCs w:val="22"/>
        </w:rPr>
        <w:t>Madde 18</w:t>
      </w:r>
      <w:r w:rsidR="00F87C1E" w:rsidRPr="009E6AB9">
        <w:rPr>
          <w:b/>
          <w:sz w:val="22"/>
          <w:szCs w:val="22"/>
        </w:rPr>
        <w:t>-</w:t>
      </w:r>
      <w:r w:rsidRPr="009E6AB9">
        <w:rPr>
          <w:b/>
          <w:sz w:val="22"/>
          <w:szCs w:val="22"/>
        </w:rPr>
        <w:t xml:space="preserve"> </w:t>
      </w:r>
      <w:r w:rsidR="0005143C" w:rsidRPr="009E6AB9">
        <w:rPr>
          <w:b/>
          <w:sz w:val="22"/>
          <w:szCs w:val="22"/>
        </w:rPr>
        <w:t>(Değişik</w:t>
      </w:r>
      <w:r w:rsidR="00A72021" w:rsidRPr="009E6AB9">
        <w:rPr>
          <w:b/>
          <w:sz w:val="22"/>
          <w:szCs w:val="22"/>
        </w:rPr>
        <w:t xml:space="preserve"> fıkra</w:t>
      </w:r>
      <w:r w:rsidR="005512C8">
        <w:rPr>
          <w:b/>
          <w:sz w:val="22"/>
          <w:szCs w:val="22"/>
        </w:rPr>
        <w:t>:</w:t>
      </w:r>
      <w:r w:rsidR="00A72021" w:rsidRPr="009E6AB9">
        <w:rPr>
          <w:b/>
          <w:sz w:val="22"/>
          <w:szCs w:val="22"/>
        </w:rPr>
        <w:t xml:space="preserve"> </w:t>
      </w:r>
      <w:r w:rsidR="0005143C" w:rsidRPr="009E6AB9">
        <w:rPr>
          <w:b/>
          <w:sz w:val="22"/>
          <w:szCs w:val="22"/>
        </w:rPr>
        <w:t>16/7/2011-</w:t>
      </w:r>
      <w:r w:rsidR="00331F27" w:rsidRPr="009E6AB9">
        <w:rPr>
          <w:b/>
          <w:sz w:val="22"/>
          <w:szCs w:val="22"/>
        </w:rPr>
        <w:t>2799</w:t>
      </w:r>
      <w:r w:rsidR="0005143C" w:rsidRPr="009E6AB9">
        <w:rPr>
          <w:b/>
          <w:sz w:val="22"/>
          <w:szCs w:val="22"/>
        </w:rPr>
        <w:t xml:space="preserve">6 R.G./42. md.) </w:t>
      </w:r>
      <w:r w:rsidR="0005143C" w:rsidRPr="009E6AB9">
        <w:rPr>
          <w:rFonts w:eastAsia="ヒラギノ明朝 Pro W3"/>
          <w:sz w:val="22"/>
          <w:szCs w:val="22"/>
        </w:rPr>
        <w:t>4734 sayılı Kanunun 11 inci maddesi uyarınca ihaleye katılamayacak olanlar, 58 inci maddesi uyarınca ihalelere katılmaktan yasaklı olanlar, 53 üncü maddesinin (b) bendinin (8) numaralı alt bendi gereğince alınacak Bakanlar Kurulu kararında belirtilen yabancı istekliler ile 4735 sayılı Kamu İhale Sözleşmeleri Kanununun 26 ncı maddesi uyarınca yasaklı durumda bulunanlar alt yüklenici olamazlar.</w:t>
      </w:r>
    </w:p>
    <w:p w14:paraId="3DE42965" w14:textId="77777777" w:rsidR="00892C77" w:rsidRPr="009E6AB9" w:rsidRDefault="00892C77" w:rsidP="00ED3F09">
      <w:pPr>
        <w:spacing w:after="100" w:afterAutospacing="1" w:line="240" w:lineRule="auto"/>
        <w:ind w:firstLine="567"/>
        <w:rPr>
          <w:rFonts w:ascii="Times New Roman" w:hAnsi="Times New Roman"/>
          <w:szCs w:val="22"/>
        </w:rPr>
      </w:pPr>
      <w:r w:rsidRPr="009E6AB9">
        <w:rPr>
          <w:rFonts w:ascii="Times New Roman" w:hAnsi="Times New Roman"/>
          <w:szCs w:val="22"/>
        </w:rPr>
        <w:t>İdareler, işin özelliği nedeniyle alt yüklenici çalıştırılmasını öngörmedikleri işlerde, işlerin tamamının yüklenicinin kendisi tarafından yapılmasını isteyebilirler. Alt</w:t>
      </w:r>
      <w:r w:rsidR="00955166" w:rsidRPr="009E6AB9">
        <w:rPr>
          <w:rFonts w:ascii="Times New Roman" w:hAnsi="Times New Roman"/>
          <w:szCs w:val="22"/>
        </w:rPr>
        <w:t xml:space="preserve"> </w:t>
      </w:r>
      <w:r w:rsidRPr="009E6AB9">
        <w:rPr>
          <w:rFonts w:ascii="Times New Roman" w:hAnsi="Times New Roman"/>
          <w:szCs w:val="22"/>
        </w:rPr>
        <w:t>yüklenici çalıştırılmasının idarenin iznine tabi olduğu işlerde, işin nevi itibariyle idarece izin verilen kısımlarını yapacak alt yüklenicilerin isimleri ve yapacakları iş bölümlerini, işin bütününü,</w:t>
      </w:r>
      <w:r w:rsidR="00C20851" w:rsidRPr="009E6AB9">
        <w:rPr>
          <w:rFonts w:ascii="Times New Roman" w:hAnsi="Times New Roman"/>
          <w:szCs w:val="22"/>
        </w:rPr>
        <w:t xml:space="preserve"> </w:t>
      </w:r>
      <w:r w:rsidRPr="009E6AB9">
        <w:rPr>
          <w:rFonts w:ascii="Times New Roman" w:hAnsi="Times New Roman"/>
          <w:szCs w:val="22"/>
        </w:rPr>
        <w:t xml:space="preserve">hiçbir suretle alt yükleniciye yaptırmamak kaydıyla, idarenin onayına sunar. </w:t>
      </w:r>
    </w:p>
    <w:p w14:paraId="7514CECC" w14:textId="77777777" w:rsidR="00892C77" w:rsidRPr="009E6AB9" w:rsidRDefault="00892C77" w:rsidP="00ED3F09">
      <w:pPr>
        <w:spacing w:after="100" w:afterAutospacing="1" w:line="240" w:lineRule="auto"/>
        <w:ind w:firstLine="567"/>
        <w:rPr>
          <w:rFonts w:ascii="Times New Roman" w:hAnsi="Times New Roman"/>
          <w:szCs w:val="22"/>
        </w:rPr>
      </w:pPr>
      <w:r w:rsidRPr="009E6AB9">
        <w:rPr>
          <w:rFonts w:ascii="Times New Roman" w:hAnsi="Times New Roman"/>
          <w:szCs w:val="22"/>
        </w:rPr>
        <w:lastRenderedPageBreak/>
        <w:t xml:space="preserve">İdare, on beş </w:t>
      </w:r>
      <w:r w:rsidR="008C4AC1" w:rsidRPr="009E6AB9">
        <w:rPr>
          <w:rFonts w:ascii="Times New Roman" w:hAnsi="Times New Roman"/>
          <w:szCs w:val="22"/>
        </w:rPr>
        <w:t xml:space="preserve">(15) </w:t>
      </w:r>
      <w:r w:rsidRPr="009E6AB9">
        <w:rPr>
          <w:rFonts w:ascii="Times New Roman" w:hAnsi="Times New Roman"/>
          <w:szCs w:val="22"/>
        </w:rPr>
        <w:t>gün içinde alt yükleniciyi onaylayıp onaylamadığını bildirir. Alt yükleniciler, idarenin onayından sonra işe başlayabilecektir, aksi halde alt yükleniciler hiçbir suretle iş yerinde çalışamazlar.</w:t>
      </w:r>
    </w:p>
    <w:p w14:paraId="3A4E5069" w14:textId="77777777" w:rsidR="00892C77" w:rsidRPr="009E6AB9" w:rsidRDefault="00892C77" w:rsidP="00ED3F09">
      <w:pPr>
        <w:spacing w:after="100" w:afterAutospacing="1" w:line="240" w:lineRule="auto"/>
        <w:ind w:firstLine="567"/>
        <w:rPr>
          <w:rFonts w:ascii="Times New Roman" w:hAnsi="Times New Roman"/>
          <w:szCs w:val="22"/>
        </w:rPr>
      </w:pPr>
      <w:r w:rsidRPr="009E6AB9">
        <w:rPr>
          <w:rFonts w:ascii="Times New Roman" w:hAnsi="Times New Roman"/>
          <w:szCs w:val="22"/>
        </w:rPr>
        <w:t xml:space="preserve">İdarece sözleşme imzalanmadan önce onaylanan listede yer alan alt yüklenicilerle bunlar işe başlamadan önce yüklenicinin sözleşme yapması ve bunun bir örneğini idareye vermesi gerekir. </w:t>
      </w:r>
    </w:p>
    <w:p w14:paraId="696F9FFD" w14:textId="77777777" w:rsidR="00892C77" w:rsidRPr="009E6AB9" w:rsidRDefault="00892C77" w:rsidP="00ED3F09">
      <w:pPr>
        <w:spacing w:after="100" w:afterAutospacing="1" w:line="240" w:lineRule="auto"/>
        <w:ind w:firstLine="567"/>
        <w:rPr>
          <w:rFonts w:ascii="Times New Roman" w:hAnsi="Times New Roman"/>
          <w:szCs w:val="22"/>
          <w:u w:val="single"/>
        </w:rPr>
      </w:pPr>
      <w:r w:rsidRPr="009E6AB9">
        <w:rPr>
          <w:rFonts w:ascii="Times New Roman" w:hAnsi="Times New Roman"/>
          <w:szCs w:val="22"/>
        </w:rPr>
        <w:t xml:space="preserve">İşin başında idarece onaylanmış alt yüklenicilerin ve/veya yaptıkları iş kısımlarının işin devamı sırasında değiştirilerek, işin başka alt yüklenicilere yaptırılması da idarenin iznine ve yukarıdaki şartlara tabidir. </w:t>
      </w:r>
    </w:p>
    <w:p w14:paraId="7A599090" w14:textId="77777777" w:rsidR="00892C77" w:rsidRPr="009E6AB9" w:rsidRDefault="00892C77" w:rsidP="00ED3F09">
      <w:pPr>
        <w:spacing w:after="100" w:afterAutospacing="1" w:line="240" w:lineRule="auto"/>
        <w:ind w:firstLine="567"/>
        <w:rPr>
          <w:rFonts w:ascii="Times New Roman" w:hAnsi="Times New Roman"/>
          <w:szCs w:val="22"/>
        </w:rPr>
      </w:pPr>
      <w:r w:rsidRPr="009E6AB9">
        <w:rPr>
          <w:rFonts w:ascii="Times New Roman" w:hAnsi="Times New Roman"/>
          <w:szCs w:val="22"/>
        </w:rPr>
        <w:t>Alt yüklenicilerin yaptığı bütün işlerden idareye karşı yüklenici sorumludur. Alt yüklenicilerin idarece kabul edilerek onaylanması bu sorumluluğu hiçbir şekilde kaldırmaz.</w:t>
      </w:r>
    </w:p>
    <w:p w14:paraId="590BD47B" w14:textId="77777777" w:rsidR="00892C77" w:rsidRPr="009E6AB9" w:rsidRDefault="00892C77" w:rsidP="00ED3F09">
      <w:pPr>
        <w:pStyle w:val="BodyTextIndent21"/>
        <w:spacing w:after="100" w:afterAutospacing="1" w:line="240" w:lineRule="auto"/>
        <w:ind w:left="0" w:firstLine="0"/>
        <w:rPr>
          <w:rFonts w:ascii="Times New Roman" w:hAnsi="Times New Roman"/>
          <w:sz w:val="22"/>
          <w:szCs w:val="22"/>
        </w:rPr>
      </w:pPr>
      <w:r w:rsidRPr="009E6AB9">
        <w:rPr>
          <w:rFonts w:ascii="Times New Roman" w:hAnsi="Times New Roman"/>
          <w:sz w:val="22"/>
          <w:szCs w:val="22"/>
        </w:rPr>
        <w:t xml:space="preserve">          </w:t>
      </w:r>
      <w:r w:rsidR="00643A62" w:rsidRPr="009E6AB9">
        <w:rPr>
          <w:rFonts w:ascii="Times New Roman" w:hAnsi="Times New Roman"/>
          <w:sz w:val="22"/>
          <w:szCs w:val="22"/>
        </w:rPr>
        <w:t xml:space="preserve">  </w:t>
      </w:r>
      <w:r w:rsidRPr="009E6AB9">
        <w:rPr>
          <w:rFonts w:ascii="Times New Roman" w:hAnsi="Times New Roman"/>
          <w:sz w:val="22"/>
          <w:szCs w:val="22"/>
        </w:rPr>
        <w:t>İdare, alt yüklenici tarafından yapılan işlerin sözleşme ve şartname hükümlerine uygun olmadığını tespit ederse, alt yüklenicinin değiştirilmesini veya alt yükleniciler tarafından yapılmasını istemediği herhangi bir iş bölümünün bizzat yüklenici tarafından yapılmasını her zaman isteyebilir.</w:t>
      </w:r>
    </w:p>
    <w:p w14:paraId="35E34960" w14:textId="77777777" w:rsidR="0005143C" w:rsidRPr="009E6AB9" w:rsidRDefault="0005143C" w:rsidP="00ED3F09">
      <w:pPr>
        <w:tabs>
          <w:tab w:val="left" w:pos="566"/>
        </w:tabs>
        <w:spacing w:line="240" w:lineRule="exact"/>
        <w:ind w:firstLine="566"/>
        <w:rPr>
          <w:rFonts w:ascii="Times New Roman" w:eastAsia="ヒラギノ明朝 Pro W3" w:hAnsi="Times New Roman"/>
          <w:szCs w:val="22"/>
        </w:rPr>
      </w:pPr>
      <w:r w:rsidRPr="009E6AB9">
        <w:rPr>
          <w:rFonts w:ascii="Times New Roman" w:hAnsi="Times New Roman"/>
          <w:b/>
          <w:szCs w:val="22"/>
        </w:rPr>
        <w:t>(Ek</w:t>
      </w:r>
      <w:r w:rsidR="00A72021" w:rsidRPr="009E6AB9">
        <w:rPr>
          <w:rFonts w:ascii="Times New Roman" w:hAnsi="Times New Roman"/>
          <w:b/>
          <w:szCs w:val="22"/>
        </w:rPr>
        <w:t xml:space="preserve"> fıkra</w:t>
      </w:r>
      <w:r w:rsidR="005512C8">
        <w:rPr>
          <w:rFonts w:ascii="Times New Roman" w:hAnsi="Times New Roman"/>
          <w:b/>
          <w:szCs w:val="22"/>
        </w:rPr>
        <w:t>:</w:t>
      </w:r>
      <w:r w:rsidRPr="009E6AB9">
        <w:rPr>
          <w:rFonts w:ascii="Times New Roman" w:hAnsi="Times New Roman"/>
          <w:b/>
          <w:szCs w:val="22"/>
        </w:rPr>
        <w:t xml:space="preserve"> 16/7/2011-</w:t>
      </w:r>
      <w:r w:rsidR="00331F27" w:rsidRPr="009E6AB9">
        <w:rPr>
          <w:rFonts w:ascii="Times New Roman" w:hAnsi="Times New Roman"/>
          <w:b/>
          <w:szCs w:val="22"/>
        </w:rPr>
        <w:t>2799</w:t>
      </w:r>
      <w:r w:rsidRPr="009E6AB9">
        <w:rPr>
          <w:rFonts w:ascii="Times New Roman" w:hAnsi="Times New Roman"/>
          <w:b/>
          <w:szCs w:val="22"/>
        </w:rPr>
        <w:t xml:space="preserve">6 R.G./42. md.) </w:t>
      </w:r>
      <w:r w:rsidRPr="009E6AB9">
        <w:rPr>
          <w:rFonts w:ascii="Times New Roman" w:eastAsia="ヒラギノ明朝 Pro W3" w:hAnsi="Times New Roman"/>
          <w:szCs w:val="22"/>
        </w:rPr>
        <w:t>Personel taşıma hizmetlerinde kullanılacak mülkiyeti yükleniciye ait olmayan her bir aracın sahibi ile yüklenici arasında ihale konusu personel taşıma işine ilişkin olarak yazılı sözleşme yapılması ve bu sözleşmenin işe başlama tarihinden önce idareye sunulması zorunludur. İşin devamı sırasında araçların değiştirilmesi veya mevcut araç sayısının artırılması halinde bu araçların sahipleri ile de aynı şekilde yazılı sözleşme yapılacak ve söz konusu araçlar taşıma hizmetine başlamadan önce bu sözleşmeler idareye sunulacaktır. Yüklenici ile araç sahibi arasında yapılacak sözleşmede, işin adı, süresi, sözleşme bedeli ve ödeme şartları ile tarafların hak ve yükümlülükleri belirtilecektir.</w:t>
      </w:r>
    </w:p>
    <w:p w14:paraId="6B82C7C8" w14:textId="77777777" w:rsidR="0005143C" w:rsidRPr="009E6AB9" w:rsidRDefault="0005143C" w:rsidP="00ED3F09">
      <w:pPr>
        <w:tabs>
          <w:tab w:val="left" w:pos="566"/>
        </w:tabs>
        <w:spacing w:line="240" w:lineRule="exact"/>
        <w:ind w:firstLine="566"/>
        <w:rPr>
          <w:rFonts w:ascii="Times New Roman" w:eastAsia="ヒラギノ明朝 Pro W3" w:hAnsi="Times New Roman"/>
          <w:szCs w:val="22"/>
        </w:rPr>
      </w:pPr>
      <w:r w:rsidRPr="009E6AB9">
        <w:rPr>
          <w:rFonts w:ascii="Times New Roman" w:hAnsi="Times New Roman"/>
          <w:b/>
          <w:szCs w:val="22"/>
        </w:rPr>
        <w:t xml:space="preserve">(Ek </w:t>
      </w:r>
      <w:r w:rsidR="00A72021" w:rsidRPr="009E6AB9">
        <w:rPr>
          <w:rFonts w:ascii="Times New Roman" w:hAnsi="Times New Roman"/>
          <w:b/>
          <w:szCs w:val="22"/>
        </w:rPr>
        <w:t>fıkra</w:t>
      </w:r>
      <w:r w:rsidR="005512C8">
        <w:rPr>
          <w:rFonts w:ascii="Times New Roman" w:hAnsi="Times New Roman"/>
          <w:b/>
          <w:szCs w:val="22"/>
        </w:rPr>
        <w:t>:</w:t>
      </w:r>
      <w:r w:rsidR="00A72021" w:rsidRPr="009E6AB9">
        <w:rPr>
          <w:rFonts w:ascii="Times New Roman" w:hAnsi="Times New Roman"/>
          <w:b/>
          <w:szCs w:val="22"/>
        </w:rPr>
        <w:t xml:space="preserve"> </w:t>
      </w:r>
      <w:r w:rsidRPr="009E6AB9">
        <w:rPr>
          <w:rFonts w:ascii="Times New Roman" w:hAnsi="Times New Roman"/>
          <w:b/>
          <w:szCs w:val="22"/>
        </w:rPr>
        <w:t>16/7/2011-279</w:t>
      </w:r>
      <w:r w:rsidR="00331F27" w:rsidRPr="009E6AB9">
        <w:rPr>
          <w:rFonts w:ascii="Times New Roman" w:hAnsi="Times New Roman"/>
          <w:b/>
          <w:szCs w:val="22"/>
        </w:rPr>
        <w:t>9</w:t>
      </w:r>
      <w:r w:rsidRPr="009E6AB9">
        <w:rPr>
          <w:rFonts w:ascii="Times New Roman" w:hAnsi="Times New Roman"/>
          <w:b/>
          <w:szCs w:val="22"/>
        </w:rPr>
        <w:t xml:space="preserve">6 R.G./42. md.) </w:t>
      </w:r>
      <w:r w:rsidRPr="009E6AB9">
        <w:rPr>
          <w:rFonts w:ascii="Times New Roman" w:eastAsia="ヒラギノ明朝 Pro W3" w:hAnsi="Times New Roman"/>
          <w:szCs w:val="22"/>
        </w:rPr>
        <w:t>İdarenin, ihale sözleşmesindeki ödeme yeri ve şartları maddesinde yer alan düzenlemeler çerçevesinde yükleniciye hakediş ödemesi yapabilmesi için bir önceki hakediş dönemi içerisinde yüklenici ile kontrol teşkilatının birlikte tuttuğu kayıtlar ve yüklenici ile araç sahibi arasındaki sözleşme hükümleri dikkate alınarak hesaplanacak tutarın araç sahibine ödendiğini gösteren banka dekontunun veya makbuzun ya da yükleniciden bir önceki hakediş dönemine ait herhangi bir alacağının bulunmadığına ilişkin araç sahibince imzalanmış yazılı beyanın idareye verilmesi zorunludur.</w:t>
      </w:r>
    </w:p>
    <w:p w14:paraId="133730AE" w14:textId="77777777" w:rsidR="0005143C" w:rsidRPr="009E6AB9" w:rsidRDefault="0005143C" w:rsidP="00ED3F09">
      <w:pPr>
        <w:tabs>
          <w:tab w:val="left" w:pos="566"/>
        </w:tabs>
        <w:spacing w:line="240" w:lineRule="exact"/>
        <w:ind w:firstLine="566"/>
        <w:rPr>
          <w:rFonts w:ascii="Times New Roman" w:eastAsia="ヒラギノ明朝 Pro W3" w:hAnsi="Times New Roman"/>
          <w:szCs w:val="22"/>
        </w:rPr>
      </w:pPr>
      <w:r w:rsidRPr="009E6AB9">
        <w:rPr>
          <w:rFonts w:ascii="Times New Roman" w:hAnsi="Times New Roman"/>
          <w:b/>
          <w:szCs w:val="22"/>
        </w:rPr>
        <w:t>(Ek</w:t>
      </w:r>
      <w:r w:rsidR="00A72021" w:rsidRPr="009E6AB9">
        <w:rPr>
          <w:rFonts w:ascii="Times New Roman" w:hAnsi="Times New Roman"/>
          <w:b/>
          <w:szCs w:val="22"/>
        </w:rPr>
        <w:t xml:space="preserve"> fıkra</w:t>
      </w:r>
      <w:r w:rsidR="005512C8">
        <w:rPr>
          <w:rFonts w:ascii="Times New Roman" w:hAnsi="Times New Roman"/>
          <w:b/>
          <w:szCs w:val="22"/>
        </w:rPr>
        <w:t>:</w:t>
      </w:r>
      <w:r w:rsidRPr="009E6AB9">
        <w:rPr>
          <w:rFonts w:ascii="Times New Roman" w:hAnsi="Times New Roman"/>
          <w:b/>
          <w:szCs w:val="22"/>
        </w:rPr>
        <w:t xml:space="preserve"> 16/7/2011-</w:t>
      </w:r>
      <w:r w:rsidR="00331F27" w:rsidRPr="009E6AB9">
        <w:rPr>
          <w:rFonts w:ascii="Times New Roman" w:hAnsi="Times New Roman"/>
          <w:b/>
          <w:szCs w:val="22"/>
        </w:rPr>
        <w:t>2799</w:t>
      </w:r>
      <w:r w:rsidRPr="009E6AB9">
        <w:rPr>
          <w:rFonts w:ascii="Times New Roman" w:hAnsi="Times New Roman"/>
          <w:b/>
          <w:szCs w:val="22"/>
        </w:rPr>
        <w:t xml:space="preserve">6 R.G./42. md.) </w:t>
      </w:r>
      <w:r w:rsidRPr="009E6AB9">
        <w:rPr>
          <w:rFonts w:ascii="Times New Roman" w:eastAsia="ヒラギノ明朝 Pro W3" w:hAnsi="Times New Roman"/>
          <w:szCs w:val="22"/>
        </w:rPr>
        <w:t>Personel taşıma hizmetlerinde, yüklenici ile yaptığı sözleşme uyarınca işin bir kısmını üstlenen alt yüklenicinin ihale konusu işte mülkiyeti kendisine ait olmayan araçları kullanması halinde bu araç sahipleri ile alt yüklenici arasında yapılacak sözleşmeler ve yükleniciye ödenecek hakedişler konusunda sekizinci ve dokuzuncu fıkralarda yer alan hükümler uygulanır.</w:t>
      </w:r>
    </w:p>
    <w:p w14:paraId="475341C7" w14:textId="77777777" w:rsidR="0005143C" w:rsidRPr="009E6AB9" w:rsidRDefault="0005143C" w:rsidP="00ED3F09">
      <w:pPr>
        <w:pStyle w:val="BodyTextIndent21"/>
        <w:spacing w:after="100" w:afterAutospacing="1" w:line="240" w:lineRule="auto"/>
        <w:ind w:left="0" w:firstLine="0"/>
        <w:rPr>
          <w:rFonts w:ascii="Times New Roman" w:hAnsi="Times New Roman"/>
          <w:b/>
          <w:sz w:val="22"/>
          <w:szCs w:val="22"/>
        </w:rPr>
      </w:pPr>
    </w:p>
    <w:p w14:paraId="600F3C78" w14:textId="77777777" w:rsidR="00892C77" w:rsidRPr="00070617" w:rsidRDefault="00892C77" w:rsidP="00ED3F09">
      <w:pPr>
        <w:pStyle w:val="Balk2"/>
        <w:spacing w:after="100" w:afterAutospacing="1" w:line="240" w:lineRule="auto"/>
        <w:rPr>
          <w:rFonts w:ascii="Times New Roman" w:hAnsi="Times New Roman"/>
          <w:szCs w:val="22"/>
        </w:rPr>
      </w:pPr>
      <w:bookmarkStart w:id="29" w:name="_Toc24634102"/>
      <w:r w:rsidRPr="00070617">
        <w:rPr>
          <w:rFonts w:ascii="Times New Roman" w:hAnsi="Times New Roman"/>
          <w:b w:val="0"/>
          <w:szCs w:val="22"/>
        </w:rPr>
        <w:t xml:space="preserve">           </w:t>
      </w:r>
      <w:r w:rsidRPr="00070617">
        <w:rPr>
          <w:rFonts w:ascii="Times New Roman" w:hAnsi="Times New Roman"/>
          <w:szCs w:val="22"/>
        </w:rPr>
        <w:t>İş ve işyerlerinin korunması ve sigortalanması</w:t>
      </w:r>
      <w:bookmarkEnd w:id="29"/>
    </w:p>
    <w:p w14:paraId="438FA4E1" w14:textId="77777777" w:rsidR="00892C77" w:rsidRPr="009E6AB9" w:rsidRDefault="00892C77" w:rsidP="00ED3F09">
      <w:pPr>
        <w:pStyle w:val="Balk9"/>
        <w:spacing w:after="100" w:afterAutospacing="1"/>
        <w:rPr>
          <w:b w:val="0"/>
          <w:sz w:val="22"/>
          <w:szCs w:val="22"/>
        </w:rPr>
      </w:pPr>
      <w:r w:rsidRPr="009E6AB9">
        <w:rPr>
          <w:sz w:val="22"/>
          <w:szCs w:val="22"/>
        </w:rPr>
        <w:t xml:space="preserve">           Madde</w:t>
      </w:r>
      <w:r w:rsidR="00003DD6" w:rsidRPr="009E6AB9">
        <w:rPr>
          <w:sz w:val="22"/>
          <w:szCs w:val="22"/>
        </w:rPr>
        <w:t xml:space="preserve"> </w:t>
      </w:r>
      <w:r w:rsidRPr="009E6AB9">
        <w:rPr>
          <w:sz w:val="22"/>
          <w:szCs w:val="22"/>
        </w:rPr>
        <w:t xml:space="preserve">19- </w:t>
      </w:r>
      <w:r w:rsidRPr="009E6AB9">
        <w:rPr>
          <w:b w:val="0"/>
          <w:sz w:val="22"/>
          <w:szCs w:val="22"/>
        </w:rPr>
        <w:t xml:space="preserve">İşyerinde, işin başlamasından kabul belgesinin verilmesine kadar her türlü araç, malzeme, ihzarat, makine ve taşıtlar ile sözleşme konusu hizmet işinin korunmasından yüklenici sorumludur. </w:t>
      </w:r>
    </w:p>
    <w:p w14:paraId="78B52B0B"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Yüklenici, kazaların, zarar ve kayıpların meydana gelmesini önlemek amacı ile gereken bütün önlemleri almak ve kontrol teşkilatı tarafından, kaza, zarar ve kayıp ihtimallerini azaltmak için verilecek talimatların hepsine uymak zorundadır. </w:t>
      </w:r>
    </w:p>
    <w:p w14:paraId="594146FF"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Yüklenici, işin devamı süresince iş yerinde yapılacak çalışmalarda her türlü güvenlik önlemini almak zorundadır. İş sahasında veya çevresindeki bölgede, yeterli güvenlik önleminin alınmaması nedeniyle doğabilecek hasar ve zararın ödenmesinden yüklenici sorumludur. Ayrıca yüklenici, işyerinde kullanılan ekipmanın neden olabileceği kazalardan korunma usullerini ve önlemlerini çalışanlara öğretmek zorundadır. Bu konularda gerek kontrol teşkilatı tarafından istenen ve gerekse yüklenicinin kendi arzusu ile uyguladığı güvenlik ve koruma önlemlerine ilişkin giderlerin tümü yükleniciye aittir.</w:t>
      </w:r>
    </w:p>
    <w:p w14:paraId="384D842C"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Hizmet türüne göre sigorta gerektiği takdirde uygulanacak sigorta türü veya türleri ve teminat limitleri günün koşullarına uygun olmak şartıyla sözleşmesinde veya eklerinde belirtilir.</w:t>
      </w:r>
    </w:p>
    <w:p w14:paraId="10D4562B" w14:textId="77777777" w:rsidR="003B0A6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lastRenderedPageBreak/>
        <w:t xml:space="preserve">Düzenlenen </w:t>
      </w:r>
      <w:r w:rsidR="003B0A67" w:rsidRPr="009E6AB9">
        <w:rPr>
          <w:rFonts w:ascii="Times New Roman" w:hAnsi="Times New Roman"/>
          <w:szCs w:val="22"/>
        </w:rPr>
        <w:t>sigorta poliçelerinde, idare işveren sıfatıyla, yüklenici ise işi gerçekleştiren sıfatıyla ve varsa alt yükleniciler yer almalıdır. Kıymetler tam değer üzerinden sigorta ettirilmelidir.</w:t>
      </w:r>
    </w:p>
    <w:p w14:paraId="3CFA5C5B" w14:textId="77777777" w:rsidR="00781D59" w:rsidRPr="009E6AB9" w:rsidRDefault="003848A0" w:rsidP="00ED3F09">
      <w:pPr>
        <w:spacing w:after="100" w:afterAutospacing="1" w:line="240" w:lineRule="auto"/>
        <w:ind w:firstLine="720"/>
        <w:rPr>
          <w:rFonts w:ascii="Times New Roman" w:hAnsi="Times New Roman"/>
          <w:b/>
          <w:szCs w:val="22"/>
        </w:rPr>
      </w:pPr>
      <w:r w:rsidRPr="009E6AB9">
        <w:rPr>
          <w:rFonts w:ascii="Times New Roman" w:hAnsi="Times New Roman"/>
          <w:szCs w:val="22"/>
        </w:rPr>
        <w:t xml:space="preserve">Sözleşmesinde istenilmiş olması halinde, sigortalara ilişkin limitlerin </w:t>
      </w:r>
      <w:r w:rsidR="00892C77" w:rsidRPr="009E6AB9">
        <w:rPr>
          <w:rFonts w:ascii="Times New Roman" w:hAnsi="Times New Roman"/>
          <w:szCs w:val="22"/>
        </w:rPr>
        <w:t>işe başlama tarihinin yıl</w:t>
      </w:r>
      <w:r w:rsidR="00C870EA" w:rsidRPr="009E6AB9">
        <w:rPr>
          <w:rFonts w:ascii="Times New Roman" w:hAnsi="Times New Roman"/>
          <w:szCs w:val="22"/>
        </w:rPr>
        <w:t xml:space="preserve"> </w:t>
      </w:r>
      <w:r w:rsidR="00892C77" w:rsidRPr="009E6AB9">
        <w:rPr>
          <w:rFonts w:ascii="Times New Roman" w:hAnsi="Times New Roman"/>
          <w:szCs w:val="22"/>
        </w:rPr>
        <w:t>dönümünde</w:t>
      </w:r>
      <w:r w:rsidRPr="009E6AB9">
        <w:rPr>
          <w:rFonts w:ascii="Times New Roman" w:hAnsi="Times New Roman"/>
          <w:szCs w:val="22"/>
        </w:rPr>
        <w:t>ki</w:t>
      </w:r>
      <w:r w:rsidR="00892C77" w:rsidRPr="009E6AB9">
        <w:rPr>
          <w:rFonts w:ascii="Times New Roman" w:hAnsi="Times New Roman"/>
          <w:szCs w:val="22"/>
        </w:rPr>
        <w:t xml:space="preserve"> güncel değerlere yükseltil</w:t>
      </w:r>
      <w:r w:rsidRPr="009E6AB9">
        <w:rPr>
          <w:rFonts w:ascii="Times New Roman" w:hAnsi="Times New Roman"/>
          <w:szCs w:val="22"/>
        </w:rPr>
        <w:t>mesi zorunludur.</w:t>
      </w:r>
      <w:r w:rsidRPr="009E6AB9">
        <w:rPr>
          <w:rFonts w:ascii="Times New Roman" w:hAnsi="Times New Roman"/>
          <w:b/>
          <w:szCs w:val="22"/>
        </w:rPr>
        <w:t xml:space="preserve"> </w:t>
      </w:r>
    </w:p>
    <w:p w14:paraId="6BB5D364"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Yüklenici, idarelerce istenen söz konusu sigortalara ilişkin poliçeleri ve ödeme kanıtlarını, iş fiili olarak başlamadan önce </w:t>
      </w:r>
      <w:r w:rsidR="00C870EA" w:rsidRPr="009E6AB9">
        <w:rPr>
          <w:rFonts w:ascii="Times New Roman" w:hAnsi="Times New Roman"/>
          <w:szCs w:val="22"/>
        </w:rPr>
        <w:t>i</w:t>
      </w:r>
      <w:r w:rsidRPr="009E6AB9">
        <w:rPr>
          <w:rFonts w:ascii="Times New Roman" w:hAnsi="Times New Roman"/>
          <w:szCs w:val="22"/>
        </w:rPr>
        <w:t xml:space="preserve">dareye vermek zorundadır. Sigortalar tamamlanmadığı sürece avans ve </w:t>
      </w:r>
      <w:r w:rsidR="00E85812" w:rsidRPr="009E6AB9">
        <w:rPr>
          <w:rFonts w:ascii="Times New Roman" w:hAnsi="Times New Roman"/>
          <w:szCs w:val="22"/>
        </w:rPr>
        <w:t>hakediş</w:t>
      </w:r>
      <w:r w:rsidRPr="009E6AB9">
        <w:rPr>
          <w:rFonts w:ascii="Times New Roman" w:hAnsi="Times New Roman"/>
          <w:szCs w:val="22"/>
        </w:rPr>
        <w:t xml:space="preserve"> ödemesi yapılmaz.</w:t>
      </w:r>
    </w:p>
    <w:p w14:paraId="397B9658"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Sigorta poliçelerinde belirlenen, yüklenicinin kusurlu olduğu hallerde, kusur nedeniyle sigortanın karşılamadığı bedeller için yüklenici idareden bir istekte bulunamaz.</w:t>
      </w:r>
    </w:p>
    <w:p w14:paraId="554380EA" w14:textId="77777777" w:rsidR="00781D59" w:rsidRPr="009E6AB9" w:rsidRDefault="00781D59" w:rsidP="00ED3F09">
      <w:pPr>
        <w:spacing w:after="100" w:afterAutospacing="1" w:line="240" w:lineRule="auto"/>
        <w:ind w:firstLine="720"/>
        <w:rPr>
          <w:rFonts w:ascii="Times New Roman" w:hAnsi="Times New Roman"/>
          <w:szCs w:val="22"/>
        </w:rPr>
      </w:pPr>
      <w:r w:rsidRPr="009E6AB9">
        <w:rPr>
          <w:rFonts w:ascii="Times New Roman" w:hAnsi="Times New Roman"/>
          <w:szCs w:val="22"/>
        </w:rPr>
        <w:t>Sigorta</w:t>
      </w:r>
      <w:r w:rsidRPr="009E6AB9">
        <w:rPr>
          <w:rFonts w:ascii="Times New Roman" w:hAnsi="Times New Roman"/>
          <w:b/>
          <w:szCs w:val="22"/>
        </w:rPr>
        <w:t xml:space="preserve"> </w:t>
      </w:r>
      <w:r w:rsidRPr="009E6AB9">
        <w:rPr>
          <w:rFonts w:ascii="Times New Roman" w:hAnsi="Times New Roman"/>
          <w:szCs w:val="22"/>
        </w:rPr>
        <w:t>yükümlülüğünün kabul süresinin sonuna kadar olan süreçte devam edip etmeyeceği veya ne ölçüde devam edeceği, bu süreci düzenleyen madde hükümleri de göz önünde tutularak sözleşme veya eklerinde belirtilir.</w:t>
      </w:r>
    </w:p>
    <w:p w14:paraId="19B56DC6"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Sözleşmenin feshi veya </w:t>
      </w:r>
      <w:r w:rsidR="00A81510" w:rsidRPr="009E6AB9">
        <w:rPr>
          <w:rFonts w:ascii="Times New Roman" w:hAnsi="Times New Roman"/>
          <w:szCs w:val="22"/>
        </w:rPr>
        <w:t xml:space="preserve">işin/hesabın </w:t>
      </w:r>
      <w:r w:rsidRPr="009E6AB9">
        <w:rPr>
          <w:rFonts w:ascii="Times New Roman" w:hAnsi="Times New Roman"/>
          <w:szCs w:val="22"/>
        </w:rPr>
        <w:t>tasfiye</w:t>
      </w:r>
      <w:r w:rsidR="00A81510" w:rsidRPr="009E6AB9">
        <w:rPr>
          <w:rFonts w:ascii="Times New Roman" w:hAnsi="Times New Roman"/>
          <w:szCs w:val="22"/>
        </w:rPr>
        <w:t>si</w:t>
      </w:r>
      <w:r w:rsidRPr="009E6AB9">
        <w:rPr>
          <w:rFonts w:ascii="Times New Roman" w:hAnsi="Times New Roman"/>
          <w:szCs w:val="22"/>
        </w:rPr>
        <w:t xml:space="preserve"> halinde bu sigortalar, iş yeni yükleniciye ihale edilinceye kadar devam ettirilir ve bu süreye ilişkin sigorta giderleri ilk yükleniciye ait olur. Ancak bu süre, fesih veya tasfiye tarihinden başlamak üzere üç </w:t>
      </w:r>
      <w:r w:rsidR="008C4AC1" w:rsidRPr="009E6AB9">
        <w:rPr>
          <w:rFonts w:ascii="Times New Roman" w:hAnsi="Times New Roman"/>
          <w:szCs w:val="22"/>
        </w:rPr>
        <w:t xml:space="preserve">(3) </w:t>
      </w:r>
      <w:r w:rsidRPr="009E6AB9">
        <w:rPr>
          <w:rFonts w:ascii="Times New Roman" w:hAnsi="Times New Roman"/>
          <w:szCs w:val="22"/>
        </w:rPr>
        <w:t>ayı geçemez.</w:t>
      </w:r>
    </w:p>
    <w:p w14:paraId="6040F375"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30" w:name="_Toc24634103"/>
      <w:r w:rsidRPr="00070617">
        <w:rPr>
          <w:rFonts w:ascii="Times New Roman" w:hAnsi="Times New Roman"/>
          <w:szCs w:val="22"/>
        </w:rPr>
        <w:t>Yüklenicinin kusuru dışındaki hasar ve zararlar</w:t>
      </w:r>
      <w:bookmarkEnd w:id="30"/>
    </w:p>
    <w:p w14:paraId="36C8C7FD"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 xml:space="preserve">Madde 20- </w:t>
      </w:r>
      <w:r w:rsidRPr="009E6AB9">
        <w:rPr>
          <w:rFonts w:ascii="Times New Roman" w:hAnsi="Times New Roman"/>
          <w:szCs w:val="22"/>
        </w:rPr>
        <w:t xml:space="preserve">Olağanüstü haller ve doğal afetlerin işyerlerinde ve yapılan işlerde meydana getireceği hasar ve zararlar ile sigortalanabilir riskler sigorta kapsamında olsun veya olmasın yüklenici bu hasar ve zararlar için idareden hiç bir bedel isteyemez. Ancak bu hasar ve zararlar nedeniyle meydana gelecek gecikmeler için yükleniciye gerekli süre uzatımı verilir. </w:t>
      </w:r>
    </w:p>
    <w:p w14:paraId="4FAD11BF"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 Savaş, yurt içinde seferberlik, ayaklanma, iç savaş ve bunlara benzer olaylar veya yüklenici ve varsa alt yüklenici tarafından kullanılmadıkça bir nükleer yakıttan kaynaklanan radyasyonlar ve bunların gerektirdiği önlemler sonucunda meydana gelecek riskler gibi sigortalanması  mümkün olmayan türden riskler ile idarenin işlerin tamamlanmış kısımlarını teslim alarak kullanmasından dolayı doğacak riskler </w:t>
      </w:r>
      <w:r w:rsidR="00C870EA" w:rsidRPr="009E6AB9">
        <w:rPr>
          <w:rFonts w:ascii="Times New Roman" w:hAnsi="Times New Roman"/>
          <w:szCs w:val="22"/>
        </w:rPr>
        <w:t>i</w:t>
      </w:r>
      <w:r w:rsidRPr="009E6AB9">
        <w:rPr>
          <w:rFonts w:ascii="Times New Roman" w:hAnsi="Times New Roman"/>
          <w:szCs w:val="22"/>
        </w:rPr>
        <w:t>dareye aittir.</w:t>
      </w:r>
    </w:p>
    <w:p w14:paraId="3D8EA840"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31" w:name="_Toc24634104"/>
      <w:r w:rsidRPr="00070617">
        <w:rPr>
          <w:rFonts w:ascii="Times New Roman" w:hAnsi="Times New Roman"/>
          <w:szCs w:val="22"/>
        </w:rPr>
        <w:t>İşlerin bakımı</w:t>
      </w:r>
      <w:bookmarkEnd w:id="31"/>
    </w:p>
    <w:p w14:paraId="24D96D41"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 xml:space="preserve">Madde 21- </w:t>
      </w:r>
      <w:r w:rsidRPr="009E6AB9">
        <w:rPr>
          <w:rFonts w:ascii="Times New Roman" w:hAnsi="Times New Roman"/>
          <w:szCs w:val="22"/>
        </w:rPr>
        <w:t>Yüklenici, işe başlama tarihinden işlerin tümü için kabul belgesinin tanzim edildiği tarihe kadar işlere, malzemelere ve tesise gereken özen ve bakımı gösterme sorumluluğu altında olacaktır.</w:t>
      </w:r>
    </w:p>
    <w:p w14:paraId="44410D76"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Yüklenici, garanti süresi içinde taahhüt ettiği bütün </w:t>
      </w:r>
      <w:r w:rsidR="00C870EA" w:rsidRPr="009E6AB9">
        <w:rPr>
          <w:rFonts w:ascii="Times New Roman" w:hAnsi="Times New Roman"/>
          <w:szCs w:val="22"/>
        </w:rPr>
        <w:t>i</w:t>
      </w:r>
      <w:r w:rsidRPr="009E6AB9">
        <w:rPr>
          <w:rFonts w:ascii="Times New Roman" w:hAnsi="Times New Roman"/>
          <w:szCs w:val="22"/>
        </w:rPr>
        <w:t>şlerin ve malzemelerin ve ilgili tesislerin bakım ve özeninden bu sürenin sonuna kadar sorumlu olacaktır.</w:t>
      </w:r>
    </w:p>
    <w:p w14:paraId="0EAE4036" w14:textId="77777777" w:rsidR="00892C77" w:rsidRPr="00070617" w:rsidRDefault="00892C77" w:rsidP="00ED3F09">
      <w:pPr>
        <w:pStyle w:val="Balk2"/>
        <w:spacing w:after="100" w:afterAutospacing="1" w:line="240" w:lineRule="auto"/>
        <w:ind w:firstLine="709"/>
        <w:rPr>
          <w:rFonts w:ascii="Times New Roman" w:hAnsi="Times New Roman"/>
          <w:szCs w:val="22"/>
        </w:rPr>
      </w:pPr>
      <w:bookmarkStart w:id="32" w:name="_Toc24634105"/>
      <w:r w:rsidRPr="00070617">
        <w:rPr>
          <w:rFonts w:ascii="Times New Roman" w:hAnsi="Times New Roman"/>
          <w:szCs w:val="22"/>
        </w:rPr>
        <w:t>İşyerlerinin temizlenmesi ve tesislerin kaldırılması</w:t>
      </w:r>
      <w:bookmarkEnd w:id="32"/>
    </w:p>
    <w:p w14:paraId="4DE21103" w14:textId="77777777" w:rsidR="00892C77" w:rsidRPr="009E6AB9" w:rsidRDefault="00892C77" w:rsidP="00ED3F09">
      <w:pPr>
        <w:spacing w:after="100" w:afterAutospacing="1" w:line="240" w:lineRule="auto"/>
        <w:rPr>
          <w:rFonts w:ascii="Times New Roman" w:hAnsi="Times New Roman"/>
          <w:szCs w:val="22"/>
        </w:rPr>
      </w:pPr>
      <w:r w:rsidRPr="009E6AB9">
        <w:rPr>
          <w:rFonts w:ascii="Times New Roman" w:hAnsi="Times New Roman"/>
          <w:szCs w:val="22"/>
        </w:rPr>
        <w:t xml:space="preserve">          </w:t>
      </w:r>
      <w:r w:rsidR="00643A62" w:rsidRPr="009E6AB9">
        <w:rPr>
          <w:rFonts w:ascii="Times New Roman" w:hAnsi="Times New Roman"/>
          <w:szCs w:val="22"/>
        </w:rPr>
        <w:t xml:space="preserve"> </w:t>
      </w:r>
      <w:r w:rsidRPr="009E6AB9">
        <w:rPr>
          <w:rFonts w:ascii="Times New Roman" w:hAnsi="Times New Roman"/>
          <w:b/>
          <w:szCs w:val="22"/>
        </w:rPr>
        <w:t>Madde 22-</w:t>
      </w:r>
      <w:r w:rsidRPr="009E6AB9">
        <w:rPr>
          <w:rFonts w:ascii="Times New Roman" w:hAnsi="Times New Roman"/>
          <w:szCs w:val="22"/>
        </w:rPr>
        <w:t xml:space="preserve"> İşlerin yürütülmesi esnasında, yüklenici işyerini gereksiz bütün engellerden temizleyecek, yüklenici ekipmanlarını ve artan malzemeleri depolayacak ya da elden çıkartacak ve gerekmeyen bütün hurda malzemeleri, çöpleri vb ilgili mevzuatın öngördüğü şekilde </w:t>
      </w:r>
      <w:r w:rsidR="00C870EA" w:rsidRPr="009E6AB9">
        <w:rPr>
          <w:rFonts w:ascii="Times New Roman" w:hAnsi="Times New Roman"/>
          <w:szCs w:val="22"/>
        </w:rPr>
        <w:t>i</w:t>
      </w:r>
      <w:r w:rsidRPr="009E6AB9">
        <w:rPr>
          <w:rFonts w:ascii="Times New Roman" w:hAnsi="Times New Roman"/>
          <w:szCs w:val="22"/>
        </w:rPr>
        <w:t>şyerinden kaldıracaktır.</w:t>
      </w:r>
    </w:p>
    <w:p w14:paraId="74B37F2C"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İşyerleri, işin sonunda yüklenici tarafından her türlü ihzarattan ve çalışma artıklarından temizlenir. Bundan başka, yüklenici tarafından kendi ihtiyaçları için yapılmış olan baraka, ambar, garaj, atölye vb. tesisler, işin sonunda yüklenici tarafından sökülür ve götürülür, bu işler için kendisine hiçbir bedel ödenmez. Yüklenicinin yükümlülüğü olan bu işlerin yapılmaması veya eksik yapılması halinde idarenin takdir edeceği bir bedel yüklenicinin hakedişinden, hakediş kalmamışsa teminatından kesilir.</w:t>
      </w:r>
    </w:p>
    <w:p w14:paraId="2522A815" w14:textId="77777777" w:rsidR="00892C77" w:rsidRPr="00070617" w:rsidRDefault="00892C77" w:rsidP="00ED3F09">
      <w:pPr>
        <w:pStyle w:val="Balk1"/>
        <w:spacing w:after="100" w:afterAutospacing="1" w:line="240" w:lineRule="auto"/>
        <w:ind w:firstLine="720"/>
        <w:rPr>
          <w:sz w:val="22"/>
          <w:szCs w:val="22"/>
        </w:rPr>
      </w:pPr>
      <w:bookmarkStart w:id="33" w:name="_Toc17863854"/>
      <w:bookmarkStart w:id="34" w:name="_Toc24634106"/>
      <w:r w:rsidRPr="00070617">
        <w:rPr>
          <w:sz w:val="22"/>
          <w:szCs w:val="22"/>
        </w:rPr>
        <w:lastRenderedPageBreak/>
        <w:t>ÜÇÜNCÜ BÖLÜM</w:t>
      </w:r>
      <w:bookmarkEnd w:id="34"/>
    </w:p>
    <w:p w14:paraId="3D96F317" w14:textId="77777777" w:rsidR="00892C77" w:rsidRPr="00070617" w:rsidRDefault="00892C77" w:rsidP="00ED3F09">
      <w:pPr>
        <w:pStyle w:val="Balk1"/>
        <w:spacing w:after="100" w:afterAutospacing="1" w:line="240" w:lineRule="auto"/>
        <w:ind w:firstLine="720"/>
        <w:rPr>
          <w:sz w:val="22"/>
          <w:szCs w:val="22"/>
        </w:rPr>
      </w:pPr>
      <w:bookmarkStart w:id="35" w:name="_Toc24634107"/>
      <w:r w:rsidRPr="00070617">
        <w:rPr>
          <w:sz w:val="22"/>
          <w:szCs w:val="22"/>
        </w:rPr>
        <w:t>Teknik D</w:t>
      </w:r>
      <w:bookmarkEnd w:id="33"/>
      <w:r w:rsidRPr="00070617">
        <w:rPr>
          <w:sz w:val="22"/>
          <w:szCs w:val="22"/>
        </w:rPr>
        <w:t>oküman</w:t>
      </w:r>
      <w:bookmarkEnd w:id="35"/>
    </w:p>
    <w:p w14:paraId="62F87B71" w14:textId="77777777" w:rsidR="00892C77" w:rsidRPr="00070617" w:rsidRDefault="00892C77" w:rsidP="00ED3F09">
      <w:pPr>
        <w:pStyle w:val="Balk2"/>
        <w:spacing w:after="100" w:afterAutospacing="1" w:line="240" w:lineRule="auto"/>
        <w:ind w:firstLine="720"/>
        <w:rPr>
          <w:rFonts w:ascii="Times New Roman" w:hAnsi="Times New Roman"/>
          <w:szCs w:val="22"/>
        </w:rPr>
      </w:pPr>
    </w:p>
    <w:p w14:paraId="71A47FD4" w14:textId="77777777" w:rsidR="00892C77" w:rsidRPr="00070617" w:rsidRDefault="00892C77" w:rsidP="00ED3F09">
      <w:pPr>
        <w:pStyle w:val="Balk2"/>
        <w:spacing w:after="100" w:afterAutospacing="1" w:line="240" w:lineRule="auto"/>
        <w:ind w:firstLine="720"/>
        <w:rPr>
          <w:rFonts w:ascii="Times New Roman" w:hAnsi="Times New Roman"/>
          <w:szCs w:val="22"/>
        </w:rPr>
      </w:pPr>
      <w:r w:rsidRPr="00070617">
        <w:rPr>
          <w:rFonts w:ascii="Times New Roman" w:hAnsi="Times New Roman"/>
          <w:szCs w:val="22"/>
        </w:rPr>
        <w:t xml:space="preserve">  </w:t>
      </w:r>
      <w:bookmarkStart w:id="36" w:name="_Toc24634109"/>
      <w:r w:rsidRPr="00070617">
        <w:rPr>
          <w:rFonts w:ascii="Times New Roman" w:hAnsi="Times New Roman"/>
          <w:szCs w:val="22"/>
        </w:rPr>
        <w:t>Teknik dokümanı idare tarafından verilen işler</w:t>
      </w:r>
      <w:bookmarkEnd w:id="36"/>
    </w:p>
    <w:p w14:paraId="4EC8E9CA"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  </w:t>
      </w:r>
      <w:r w:rsidRPr="009E6AB9">
        <w:rPr>
          <w:rFonts w:ascii="Times New Roman" w:hAnsi="Times New Roman"/>
          <w:b/>
          <w:szCs w:val="22"/>
        </w:rPr>
        <w:t xml:space="preserve">Madde 23- </w:t>
      </w:r>
      <w:r w:rsidRPr="009E6AB9">
        <w:rPr>
          <w:rFonts w:ascii="Times New Roman" w:hAnsi="Times New Roman"/>
          <w:szCs w:val="22"/>
        </w:rPr>
        <w:t>Sözleşme konusu işin proje vey</w:t>
      </w:r>
      <w:r w:rsidR="005849DA" w:rsidRPr="009E6AB9">
        <w:rPr>
          <w:rFonts w:ascii="Times New Roman" w:hAnsi="Times New Roman"/>
          <w:szCs w:val="22"/>
        </w:rPr>
        <w:t>a bu mahiyette teknik doküman</w:t>
      </w:r>
      <w:r w:rsidRPr="009E6AB9">
        <w:rPr>
          <w:rFonts w:ascii="Times New Roman" w:hAnsi="Times New Roman"/>
          <w:szCs w:val="22"/>
        </w:rPr>
        <w:t>a dayalı olarak yaptırılması ihale dokümanında belirtilmiş ise, söz konusu iş, idare tarafından yükleniciye verilecek teknik dokümana ve detaylarına uygun olarak yapılacaktır.</w:t>
      </w:r>
    </w:p>
    <w:p w14:paraId="0CBDDB4E"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Bununla birlikte yüklenici, kendisine verilen teknik dokümanın, teslim edilen işyerinin veya malzemenin veyahut talimatın, sözleşme ve eklerinde bulunan hükümlere aykırı olduğunu veya teknik ve sanat kurallarına uymadığını ileri sürerse bu husustaki karşı görüşlerini hem kontrol teşkilatına, hem de idareye yazı ile bildirecektir.</w:t>
      </w:r>
    </w:p>
    <w:p w14:paraId="6A92E88B" w14:textId="77777777" w:rsidR="00892C77" w:rsidRPr="009E6AB9" w:rsidRDefault="005B0DE3" w:rsidP="00ED3F09">
      <w:pPr>
        <w:spacing w:after="100" w:afterAutospacing="1" w:line="240" w:lineRule="auto"/>
        <w:ind w:firstLine="567"/>
        <w:rPr>
          <w:rFonts w:ascii="Times New Roman" w:hAnsi="Times New Roman"/>
          <w:szCs w:val="22"/>
        </w:rPr>
      </w:pPr>
      <w:r w:rsidRPr="009E6AB9">
        <w:rPr>
          <w:rFonts w:ascii="Times New Roman" w:hAnsi="Times New Roman"/>
          <w:szCs w:val="22"/>
        </w:rPr>
        <w:t xml:space="preserve">  </w:t>
      </w:r>
      <w:r w:rsidR="00892C77" w:rsidRPr="009E6AB9">
        <w:rPr>
          <w:rFonts w:ascii="Times New Roman" w:hAnsi="Times New Roman"/>
          <w:szCs w:val="22"/>
        </w:rPr>
        <w:t>Yüklenicinin iddia ve itirazlarına rağmen, idare işi kendi istediği gibi yaptırdığı takdirde bu kararın olağan sonucu olarak ortaya çıkan eksiklik, kusur, kalitesizlik ve benzeri olumsuz hallerden yüklenici sorumlu olmayacaktır.</w:t>
      </w:r>
    </w:p>
    <w:p w14:paraId="20F018F4" w14:textId="77777777" w:rsidR="00A977E3" w:rsidRPr="009E6AB9" w:rsidRDefault="00775C6E" w:rsidP="00ED3F09">
      <w:pPr>
        <w:pStyle w:val="Balk9"/>
        <w:spacing w:before="100" w:beforeAutospacing="1" w:after="100" w:afterAutospacing="1" w:line="240" w:lineRule="atLeast"/>
        <w:ind w:firstLine="567"/>
        <w:rPr>
          <w:sz w:val="22"/>
          <w:szCs w:val="22"/>
        </w:rPr>
      </w:pPr>
      <w:r w:rsidRPr="009E6AB9">
        <w:rPr>
          <w:sz w:val="22"/>
          <w:szCs w:val="22"/>
        </w:rPr>
        <w:t xml:space="preserve">   </w:t>
      </w:r>
      <w:r w:rsidR="00A977E3" w:rsidRPr="009E6AB9">
        <w:rPr>
          <w:b w:val="0"/>
          <w:sz w:val="22"/>
          <w:szCs w:val="22"/>
        </w:rPr>
        <w:t>İdare, sözleşme konusu işlerle ilgili proje vb. teknik belgelerde değişiklik yapılmaksızın işin tamamlanmasının fiilen imkansız olduğu hallerde, işin sözleşmede belirtilen niteliğine uygun bir şekilde tamamlanmasını sağlayacak şekilde gerekli değişiklikleri yapmaya yetkilidir. Yüklenici, işlerin devamı sırasında gerekli görülecek bu değişikliklere uygun olarak işe devam etmek zorundadır. Proje değişiklikleri, ilk projeye göre hazırlanmış malzemenin terk edilmesini veya değiştirilmesini veya başka yerde kullanılmasını gerektirirse, bu yüzden doğacak fazla işçilik ve giderleri idare yükleniciye öder. Proje değişiklikleri işin süresini etkileyecek nitelikte ise yüklenicinin bu husustaki süre talebi de idare tarafından dikkate alınır.</w:t>
      </w:r>
    </w:p>
    <w:p w14:paraId="35FA172B" w14:textId="77777777" w:rsidR="00892C77" w:rsidRPr="00070617" w:rsidRDefault="00892C77" w:rsidP="00ED3F09">
      <w:pPr>
        <w:pStyle w:val="Balk2"/>
        <w:spacing w:after="100" w:afterAutospacing="1" w:line="240" w:lineRule="auto"/>
        <w:ind w:firstLine="720"/>
        <w:rPr>
          <w:rFonts w:ascii="Times New Roman" w:hAnsi="Times New Roman"/>
          <w:szCs w:val="22"/>
        </w:rPr>
      </w:pPr>
      <w:r w:rsidRPr="00070617">
        <w:rPr>
          <w:rFonts w:ascii="Times New Roman" w:hAnsi="Times New Roman"/>
          <w:szCs w:val="22"/>
        </w:rPr>
        <w:t xml:space="preserve"> </w:t>
      </w:r>
      <w:bookmarkStart w:id="37" w:name="_Toc24634110"/>
      <w:r w:rsidR="005849DA" w:rsidRPr="00070617">
        <w:rPr>
          <w:rFonts w:ascii="Times New Roman" w:hAnsi="Times New Roman"/>
          <w:szCs w:val="22"/>
        </w:rPr>
        <w:t>Teknik doküman</w:t>
      </w:r>
      <w:r w:rsidRPr="00070617">
        <w:rPr>
          <w:rFonts w:ascii="Times New Roman" w:hAnsi="Times New Roman"/>
          <w:szCs w:val="22"/>
        </w:rPr>
        <w:t>ın tesliminde gecikme olması</w:t>
      </w:r>
      <w:bookmarkEnd w:id="37"/>
      <w:r w:rsidRPr="00070617">
        <w:rPr>
          <w:rFonts w:ascii="Times New Roman" w:hAnsi="Times New Roman"/>
          <w:szCs w:val="22"/>
        </w:rPr>
        <w:t xml:space="preserve"> </w:t>
      </w:r>
    </w:p>
    <w:p w14:paraId="56578DE2"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 </w:t>
      </w:r>
      <w:r w:rsidRPr="009E6AB9">
        <w:rPr>
          <w:rFonts w:ascii="Times New Roman" w:hAnsi="Times New Roman"/>
          <w:b/>
          <w:szCs w:val="22"/>
        </w:rPr>
        <w:t xml:space="preserve">Madde 24- </w:t>
      </w:r>
      <w:r w:rsidRPr="009E6AB9">
        <w:rPr>
          <w:rFonts w:ascii="Times New Roman" w:hAnsi="Times New Roman"/>
          <w:szCs w:val="22"/>
        </w:rPr>
        <w:t xml:space="preserve">İş için gerekli olan teknik dokümanın </w:t>
      </w:r>
      <w:r w:rsidR="00C870EA" w:rsidRPr="009E6AB9">
        <w:rPr>
          <w:rFonts w:ascii="Times New Roman" w:hAnsi="Times New Roman"/>
          <w:szCs w:val="22"/>
        </w:rPr>
        <w:t>y</w:t>
      </w:r>
      <w:r w:rsidRPr="009E6AB9">
        <w:rPr>
          <w:rFonts w:ascii="Times New Roman" w:hAnsi="Times New Roman"/>
          <w:szCs w:val="22"/>
        </w:rPr>
        <w:t>ükleniciye tesliminde gecikme olması veya yeni teknik doküman hazırlanmasını gerektirecek bir zamana ihtiyaç olması halinde bir gecikme söz konusu olursa</w:t>
      </w:r>
      <w:r w:rsidR="00C870EA" w:rsidRPr="009E6AB9">
        <w:rPr>
          <w:rFonts w:ascii="Times New Roman" w:hAnsi="Times New Roman"/>
          <w:szCs w:val="22"/>
        </w:rPr>
        <w:t>,</w:t>
      </w:r>
      <w:r w:rsidRPr="009E6AB9">
        <w:rPr>
          <w:rFonts w:ascii="Times New Roman" w:hAnsi="Times New Roman"/>
          <w:szCs w:val="22"/>
        </w:rPr>
        <w:t xml:space="preserve"> bu gecikmenin süre uzatımı verilmesini zorunlu kılması halinde işin süresi gecikmeyi karşılayacak kadar uzatılır.</w:t>
      </w:r>
    </w:p>
    <w:p w14:paraId="77EAF8F4" w14:textId="77777777" w:rsidR="00892C77" w:rsidRPr="00070617" w:rsidRDefault="00892C77" w:rsidP="00ED3F09">
      <w:pPr>
        <w:pStyle w:val="Balk2"/>
        <w:spacing w:after="100" w:afterAutospacing="1" w:line="240" w:lineRule="auto"/>
        <w:rPr>
          <w:rFonts w:ascii="Times New Roman" w:hAnsi="Times New Roman"/>
          <w:szCs w:val="22"/>
        </w:rPr>
      </w:pPr>
      <w:r w:rsidRPr="00070617">
        <w:rPr>
          <w:rFonts w:ascii="Times New Roman" w:hAnsi="Times New Roman"/>
          <w:b w:val="0"/>
          <w:szCs w:val="22"/>
        </w:rPr>
        <w:t xml:space="preserve">         </w:t>
      </w:r>
      <w:r w:rsidRPr="00070617">
        <w:rPr>
          <w:rFonts w:ascii="Times New Roman" w:hAnsi="Times New Roman"/>
          <w:szCs w:val="22"/>
        </w:rPr>
        <w:t xml:space="preserve"> </w:t>
      </w:r>
      <w:bookmarkStart w:id="38" w:name="_Toc24634111"/>
      <w:r w:rsidR="00C870EA" w:rsidRPr="00070617">
        <w:rPr>
          <w:rFonts w:ascii="Times New Roman" w:hAnsi="Times New Roman"/>
          <w:szCs w:val="22"/>
        </w:rPr>
        <w:t xml:space="preserve"> </w:t>
      </w:r>
      <w:r w:rsidRPr="00070617">
        <w:rPr>
          <w:rFonts w:ascii="Times New Roman" w:hAnsi="Times New Roman"/>
          <w:szCs w:val="22"/>
        </w:rPr>
        <w:t>Yüklenici tarafından sunulacak rapor ve teknik doküman</w:t>
      </w:r>
      <w:bookmarkEnd w:id="38"/>
      <w:r w:rsidRPr="00070617">
        <w:rPr>
          <w:rFonts w:ascii="Times New Roman" w:hAnsi="Times New Roman"/>
          <w:szCs w:val="22"/>
        </w:rPr>
        <w:t xml:space="preserve"> </w:t>
      </w:r>
    </w:p>
    <w:p w14:paraId="0C5DB163"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 xml:space="preserve">Madde 25- </w:t>
      </w:r>
      <w:r w:rsidRPr="009E6AB9">
        <w:rPr>
          <w:rFonts w:ascii="Times New Roman" w:hAnsi="Times New Roman"/>
          <w:szCs w:val="22"/>
        </w:rPr>
        <w:t>Yüklenicinin hazırlayacağı projeler ve/veya raporlar onaylanmak üzere idareye teslim edilirken, idarece yapılacak incelemeleri kolaylaştıracak ve bunların teklif edilen şekli ile sözleşme veya eklerinde belirlenen şartlar çerçevesinde, amaca en uygun olduğunu gösterecek bilgilerin de diğer teknik belgelerle birlikte yüklenici tarafından verilmesi gereklidir.</w:t>
      </w:r>
    </w:p>
    <w:p w14:paraId="016AE97A"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Onay işlemi sırasında idare tarafından bu dokümanda yanlışlık, eksiklik ve kusurlar tespit edildiği takdirde, yüklenici idarenin yazılı emri üzerine ve verilen süre içinde, ayrıca bir bedel ödenmesini istemeksizin bunları düzeltmek zorundadır.</w:t>
      </w:r>
    </w:p>
    <w:p w14:paraId="7D8B9DDF" w14:textId="77777777" w:rsidR="00892C77" w:rsidRPr="009E6AB9" w:rsidRDefault="00892C77" w:rsidP="00ED3F09">
      <w:pPr>
        <w:spacing w:after="100" w:afterAutospacing="1" w:line="240" w:lineRule="auto"/>
        <w:ind w:firstLine="720"/>
        <w:rPr>
          <w:rFonts w:ascii="Times New Roman" w:hAnsi="Times New Roman"/>
          <w:szCs w:val="22"/>
        </w:rPr>
      </w:pPr>
    </w:p>
    <w:p w14:paraId="703468D3" w14:textId="77777777" w:rsidR="00892C77" w:rsidRPr="00070617" w:rsidRDefault="00892C77" w:rsidP="00ED3F09">
      <w:pPr>
        <w:pStyle w:val="Balk1"/>
        <w:spacing w:after="100" w:afterAutospacing="1" w:line="240" w:lineRule="auto"/>
        <w:ind w:firstLine="720"/>
        <w:rPr>
          <w:sz w:val="22"/>
          <w:szCs w:val="22"/>
        </w:rPr>
      </w:pPr>
      <w:bookmarkStart w:id="39" w:name="_Toc24634112"/>
      <w:bookmarkStart w:id="40" w:name="_Toc17863862"/>
      <w:r w:rsidRPr="00070617">
        <w:rPr>
          <w:sz w:val="22"/>
          <w:szCs w:val="22"/>
        </w:rPr>
        <w:t>DÖRDÜNCÜ BÖLÜM</w:t>
      </w:r>
      <w:bookmarkEnd w:id="39"/>
    </w:p>
    <w:p w14:paraId="25A652ED" w14:textId="77777777" w:rsidR="00892C77" w:rsidRPr="00070617" w:rsidRDefault="00892C77" w:rsidP="00ED3F09">
      <w:pPr>
        <w:pStyle w:val="Balk1"/>
        <w:spacing w:after="100" w:afterAutospacing="1" w:line="240" w:lineRule="auto"/>
        <w:ind w:firstLine="720"/>
        <w:rPr>
          <w:sz w:val="22"/>
          <w:szCs w:val="22"/>
        </w:rPr>
      </w:pPr>
      <w:bookmarkStart w:id="41" w:name="_Toc24634113"/>
      <w:r w:rsidRPr="00070617">
        <w:rPr>
          <w:sz w:val="22"/>
          <w:szCs w:val="22"/>
        </w:rPr>
        <w:t>Kontrol H</w:t>
      </w:r>
      <w:bookmarkEnd w:id="40"/>
      <w:r w:rsidRPr="00070617">
        <w:rPr>
          <w:sz w:val="22"/>
          <w:szCs w:val="22"/>
        </w:rPr>
        <w:t>izmetleri</w:t>
      </w:r>
      <w:bookmarkEnd w:id="41"/>
    </w:p>
    <w:p w14:paraId="78C813B4" w14:textId="77777777" w:rsidR="00E446E7" w:rsidRPr="00070617" w:rsidRDefault="00E446E7" w:rsidP="00ED3F09">
      <w:pPr>
        <w:pStyle w:val="Balk2"/>
        <w:spacing w:after="100" w:afterAutospacing="1" w:line="240" w:lineRule="auto"/>
        <w:ind w:firstLine="720"/>
        <w:rPr>
          <w:rFonts w:ascii="Times New Roman" w:hAnsi="Times New Roman"/>
          <w:szCs w:val="22"/>
        </w:rPr>
      </w:pPr>
      <w:bookmarkStart w:id="42" w:name="_Toc24634114"/>
    </w:p>
    <w:p w14:paraId="2EA8D6C7" w14:textId="77777777" w:rsidR="00892C77" w:rsidRPr="00070617" w:rsidRDefault="00892C77" w:rsidP="00ED3F09">
      <w:pPr>
        <w:pStyle w:val="Balk2"/>
        <w:spacing w:after="100" w:afterAutospacing="1" w:line="240" w:lineRule="auto"/>
        <w:ind w:firstLine="720"/>
        <w:rPr>
          <w:rFonts w:ascii="Times New Roman" w:hAnsi="Times New Roman"/>
          <w:szCs w:val="22"/>
        </w:rPr>
      </w:pPr>
      <w:r w:rsidRPr="00070617">
        <w:rPr>
          <w:rFonts w:ascii="Times New Roman" w:hAnsi="Times New Roman"/>
          <w:szCs w:val="22"/>
        </w:rPr>
        <w:t>Kontrol teşkilatı ve yetkileri</w:t>
      </w:r>
      <w:bookmarkEnd w:id="42"/>
    </w:p>
    <w:p w14:paraId="1E4469D6"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 xml:space="preserve">Madde 26- </w:t>
      </w:r>
      <w:r w:rsidRPr="009E6AB9">
        <w:rPr>
          <w:rFonts w:ascii="Times New Roman" w:hAnsi="Times New Roman"/>
          <w:szCs w:val="22"/>
        </w:rPr>
        <w:t>Sözleşmeye bağlanan her türlü iş, idare tarafından görevlendirilen kontrol teşkilatının denetimi altında, yüklenici tarafından yönetilir ve gerçekleştirilir. Yüklenici, bütün işleri kontrol teşkilatının sözleşme ve eklerindeki hükümlere aykırı olmamak şartı ile vereceği talimata göre yapmak zorundadır.</w:t>
      </w:r>
    </w:p>
    <w:p w14:paraId="419CEC8A"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Kontrol teşkilatının yetkileri sözleşmede belirtilir. Sözleşmede aksine bir hüküm yoksa kontrol teşkilatı; işlerin yürütülmesiyle ilgili olarak her türlü denetim, malzeme, işlerin ve sözleşmesinde onaya sunulması gerektiği belirtilen yüklenici personelinin onay veya reddi, ödeme </w:t>
      </w:r>
      <w:r w:rsidRPr="009E6AB9">
        <w:rPr>
          <w:rFonts w:ascii="Times New Roman" w:hAnsi="Times New Roman"/>
          <w:szCs w:val="22"/>
        </w:rPr>
        <w:lastRenderedPageBreak/>
        <w:t xml:space="preserve">miktarlarının tespiti, işlerin düzeltilmesi ve sözleşmenin gereklerinin yerine getirilmesi konusunda talimat vermeye ve uygulamaya yetkili olup, fesih, tasfiye, süre uzatımı, </w:t>
      </w:r>
      <w:r w:rsidR="00CE08FF" w:rsidRPr="009E6AB9">
        <w:rPr>
          <w:rFonts w:ascii="Times New Roman" w:hAnsi="Times New Roman"/>
          <w:szCs w:val="22"/>
        </w:rPr>
        <w:t xml:space="preserve">iş artışı, </w:t>
      </w:r>
      <w:r w:rsidR="00A81510" w:rsidRPr="009E6AB9">
        <w:rPr>
          <w:rFonts w:ascii="Times New Roman" w:hAnsi="Times New Roman"/>
          <w:szCs w:val="22"/>
        </w:rPr>
        <w:t xml:space="preserve">iş eksilişi, </w:t>
      </w:r>
      <w:r w:rsidRPr="009E6AB9">
        <w:rPr>
          <w:rFonts w:ascii="Times New Roman" w:hAnsi="Times New Roman"/>
          <w:szCs w:val="22"/>
        </w:rPr>
        <w:t xml:space="preserve">kabul, yüklenici nam ve hesabına iş yaptırma ve alt yüklenicileri onaylama hususlarında ise idareye görüş bildirir. </w:t>
      </w:r>
    </w:p>
    <w:p w14:paraId="3C2B5402" w14:textId="77777777" w:rsidR="00892C77" w:rsidRPr="009E6AB9" w:rsidRDefault="00892C77" w:rsidP="00ED3F09">
      <w:pPr>
        <w:spacing w:after="100" w:afterAutospacing="1" w:line="240" w:lineRule="auto"/>
        <w:rPr>
          <w:rFonts w:ascii="Times New Roman" w:hAnsi="Times New Roman"/>
          <w:szCs w:val="22"/>
        </w:rPr>
      </w:pPr>
      <w:r w:rsidRPr="009E6AB9">
        <w:rPr>
          <w:rFonts w:ascii="Times New Roman" w:hAnsi="Times New Roman"/>
          <w:szCs w:val="22"/>
        </w:rPr>
        <w:t xml:space="preserve">          Yüklenici kullanacağı her türlü malzemeyi kontrol teşkilatına gösterip iş için elverişli olduğunu kabul ettirmeden iş yerinde kullanamaz. Malzemenin şartnamelere uygun olup olmadığını inceleyip gözden geçirmek için kontrol teşkilatı istediği şekilde deneyler yapabilir ve ister işyerinde, ister özel veya resmi laboratuvarlarda olsun, bu deneylerin giderleri sözleşmesinde başka bir hüküm yoksa yüklenici tarafından karşılanır. Yüklenici, deneylerin işyerinde yapılmasını isterse bunun için gerekli araç ve teçhizatı kendisi sağlamak zorundadır.</w:t>
      </w:r>
    </w:p>
    <w:p w14:paraId="65429D74"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Kontrol </w:t>
      </w:r>
      <w:r w:rsidR="00E85812" w:rsidRPr="009E6AB9">
        <w:rPr>
          <w:rFonts w:ascii="Times New Roman" w:hAnsi="Times New Roman"/>
          <w:szCs w:val="22"/>
        </w:rPr>
        <w:t>t</w:t>
      </w:r>
      <w:r w:rsidRPr="009E6AB9">
        <w:rPr>
          <w:rFonts w:ascii="Times New Roman" w:hAnsi="Times New Roman"/>
          <w:szCs w:val="22"/>
        </w:rPr>
        <w:t xml:space="preserve">eşkilatının kabul ettiği malzemeden mümkün olanların örnekleri </w:t>
      </w:r>
      <w:r w:rsidR="00A81510" w:rsidRPr="009E6AB9">
        <w:rPr>
          <w:rFonts w:ascii="Times New Roman" w:hAnsi="Times New Roman"/>
          <w:szCs w:val="22"/>
        </w:rPr>
        <w:t xml:space="preserve">idarece </w:t>
      </w:r>
      <w:r w:rsidRPr="009E6AB9">
        <w:rPr>
          <w:rFonts w:ascii="Times New Roman" w:hAnsi="Times New Roman"/>
          <w:szCs w:val="22"/>
        </w:rPr>
        <w:t>mühürlenerek işin sonuna kadar saklanır.</w:t>
      </w:r>
    </w:p>
    <w:p w14:paraId="479F44FB"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Yüklenicinin </w:t>
      </w:r>
      <w:r w:rsidR="00E85812" w:rsidRPr="009E6AB9">
        <w:rPr>
          <w:rFonts w:ascii="Times New Roman" w:hAnsi="Times New Roman"/>
          <w:szCs w:val="22"/>
        </w:rPr>
        <w:t>i</w:t>
      </w:r>
      <w:r w:rsidRPr="009E6AB9">
        <w:rPr>
          <w:rFonts w:ascii="Times New Roman" w:hAnsi="Times New Roman"/>
          <w:szCs w:val="22"/>
        </w:rPr>
        <w:t xml:space="preserve">şyerine getirdiği malzemenin, teknik şartnamesine veya daha önce alınmış mühürlü örneğine uygun ve işe elverişli olmadığı anlaşıldığı takdirde </w:t>
      </w:r>
      <w:r w:rsidR="00C870EA" w:rsidRPr="009E6AB9">
        <w:rPr>
          <w:rFonts w:ascii="Times New Roman" w:hAnsi="Times New Roman"/>
          <w:szCs w:val="22"/>
        </w:rPr>
        <w:t>y</w:t>
      </w:r>
      <w:r w:rsidRPr="009E6AB9">
        <w:rPr>
          <w:rFonts w:ascii="Times New Roman" w:hAnsi="Times New Roman"/>
          <w:szCs w:val="22"/>
        </w:rPr>
        <w:t xml:space="preserve">üklenici, kontrol teşkilatının bu husustaki yazılı tebligatı tarihinden başlamak üzere on gün içinde bu malzemeyi işyerinden kaldırıp uzaklaştırmak zorundadır. Bunu yapmadığı takdirde kontrol teşkilatı bu malzemeyi, bütün zarar ve giderleri </w:t>
      </w:r>
      <w:r w:rsidR="00E85812" w:rsidRPr="009E6AB9">
        <w:rPr>
          <w:rFonts w:ascii="Times New Roman" w:hAnsi="Times New Roman"/>
          <w:szCs w:val="22"/>
        </w:rPr>
        <w:t>y</w:t>
      </w:r>
      <w:r w:rsidRPr="009E6AB9">
        <w:rPr>
          <w:rFonts w:ascii="Times New Roman" w:hAnsi="Times New Roman"/>
          <w:szCs w:val="22"/>
        </w:rPr>
        <w:t>ükleniciye ait olmak üzere, işyeri çevresi dışına çıkarmaya yetkilidir.</w:t>
      </w:r>
    </w:p>
    <w:p w14:paraId="442622DB"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Yüklenici tarafından kötü ve kusurlu yapıldıkları kesin olarak anlaşılan iş kısımlarını yeniden yaptırmak hususunda kontrol teşkilatı yetkilidir. Yüklenici, bu konuda kendisine yazılı olarak verilen talimat üzerine, belirlenen süre içinde söz konusu iş kısımlarını ayrıca bir bedel istemeksizin kaldırıp yeniden yapmak zorundadır. Bu hususta bir gecikme olursa sorumluluğu yükleniciye aittir.</w:t>
      </w:r>
    </w:p>
    <w:p w14:paraId="061404F4" w14:textId="77777777" w:rsidR="00892C77" w:rsidRPr="00FC5606" w:rsidRDefault="00892C77" w:rsidP="00ED3F09">
      <w:pPr>
        <w:spacing w:after="100" w:afterAutospacing="1" w:line="240" w:lineRule="auto"/>
        <w:ind w:firstLine="720"/>
        <w:rPr>
          <w:rFonts w:ascii="Times New Roman" w:hAnsi="Times New Roman"/>
          <w:sz w:val="24"/>
          <w:szCs w:val="24"/>
        </w:rPr>
      </w:pPr>
      <w:r w:rsidRPr="009E6AB9">
        <w:rPr>
          <w:rFonts w:ascii="Times New Roman" w:hAnsi="Times New Roman"/>
          <w:szCs w:val="22"/>
        </w:rPr>
        <w:t xml:space="preserve">Sözleşme konusu iş süreklilik gösteren bir mahiyette ise, işin yapılmasına ilişkin kayıtlar sözleşmesinde belirtilen sıklıkta tutulur ve bu tutanaklar yüklenici tarafından da imzalanır. İşlerin eksik, kötü ve sözleşmeye aykırı olarak yapılması durumunda sözleşmede belirtilen cezalar uygulanır. </w:t>
      </w:r>
      <w:r w:rsidR="00FC5606" w:rsidRPr="00025046">
        <w:rPr>
          <w:rFonts w:ascii="Times New Roman" w:hAnsi="Times New Roman"/>
          <w:b/>
          <w:szCs w:val="22"/>
        </w:rPr>
        <w:t xml:space="preserve">(Ek cümle:18/05/2022-31839 R.G./4. md.; yürürlük:28/05/2022) </w:t>
      </w:r>
      <w:r w:rsidR="00FC5606" w:rsidRPr="00025046">
        <w:rPr>
          <w:rFonts w:ascii="Times New Roman" w:hAnsi="Times New Roman"/>
          <w:color w:val="000000"/>
          <w:szCs w:val="22"/>
        </w:rPr>
        <w:t>Cezalar, aykırılık halleri ve sözleşmenin feshine ilişkin hususlarla ilgili olarak sözleşme dışındaki diğer ihale dokümanında yapılan düzenlemeler sözleşmenin uygulanmasında dikkate alınmaz.</w:t>
      </w:r>
    </w:p>
    <w:p w14:paraId="490EAC81"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43" w:name="_Toc24634115"/>
      <w:r w:rsidRPr="00070617">
        <w:rPr>
          <w:rFonts w:ascii="Times New Roman" w:hAnsi="Times New Roman"/>
          <w:szCs w:val="22"/>
        </w:rPr>
        <w:t>Onay verilmesinin sorumluluğu ortadan kaldırmaması</w:t>
      </w:r>
      <w:bookmarkEnd w:id="43"/>
    </w:p>
    <w:p w14:paraId="52FC9C9D" w14:textId="77777777" w:rsidR="00892C77" w:rsidRPr="009E6AB9" w:rsidRDefault="00892C77" w:rsidP="00ED3F09">
      <w:pPr>
        <w:tabs>
          <w:tab w:val="left" w:pos="360"/>
        </w:tabs>
        <w:spacing w:after="100" w:afterAutospacing="1" w:line="240" w:lineRule="auto"/>
        <w:ind w:firstLine="720"/>
        <w:rPr>
          <w:rFonts w:ascii="Times New Roman" w:hAnsi="Times New Roman"/>
          <w:b/>
          <w:szCs w:val="22"/>
        </w:rPr>
      </w:pPr>
      <w:r w:rsidRPr="009E6AB9">
        <w:rPr>
          <w:rFonts w:ascii="Times New Roman" w:hAnsi="Times New Roman"/>
          <w:b/>
          <w:szCs w:val="22"/>
        </w:rPr>
        <w:t xml:space="preserve">Madde 27- </w:t>
      </w:r>
      <w:r w:rsidRPr="009E6AB9">
        <w:rPr>
          <w:rFonts w:ascii="Times New Roman" w:hAnsi="Times New Roman"/>
          <w:szCs w:val="22"/>
        </w:rPr>
        <w:t>Herhangi bir işin, kontrol teşkilatının denetimi altında yapılmış veya işe onay verilmiş olması, yüklenicinin üstlenmiş olduğu işi bütünüyle projelerine, sözleşme ve şartnamelerine, teknik ve sanat kurallarına uygun olarak yapmak hususundaki yükümlülüklerini ve bu konudaki sorumluluğunu ortadan kaldırmaz.</w:t>
      </w:r>
    </w:p>
    <w:p w14:paraId="40112560" w14:textId="77777777" w:rsidR="00F1280F" w:rsidRPr="00070617" w:rsidRDefault="00F1280F" w:rsidP="00ED3F09">
      <w:pPr>
        <w:pStyle w:val="Balk1"/>
        <w:spacing w:after="100" w:afterAutospacing="1" w:line="240" w:lineRule="auto"/>
        <w:ind w:firstLine="720"/>
        <w:rPr>
          <w:sz w:val="22"/>
          <w:szCs w:val="22"/>
        </w:rPr>
      </w:pPr>
      <w:bookmarkStart w:id="44" w:name="_Toc24634116"/>
      <w:bookmarkStart w:id="45" w:name="_Toc17863868"/>
    </w:p>
    <w:p w14:paraId="6CD3B4C1" w14:textId="77777777" w:rsidR="00892C77" w:rsidRPr="00070617" w:rsidRDefault="00892C77" w:rsidP="00ED3F09">
      <w:pPr>
        <w:pStyle w:val="Balk1"/>
        <w:spacing w:after="100" w:afterAutospacing="1" w:line="240" w:lineRule="auto"/>
        <w:ind w:firstLine="720"/>
        <w:rPr>
          <w:sz w:val="22"/>
          <w:szCs w:val="22"/>
        </w:rPr>
      </w:pPr>
      <w:r w:rsidRPr="00070617">
        <w:rPr>
          <w:sz w:val="22"/>
          <w:szCs w:val="22"/>
        </w:rPr>
        <w:t>BEŞİNCİ BÖLÜM</w:t>
      </w:r>
      <w:bookmarkEnd w:id="44"/>
    </w:p>
    <w:p w14:paraId="10CA4B00" w14:textId="77777777" w:rsidR="00892C77" w:rsidRPr="00070617" w:rsidRDefault="00892C77" w:rsidP="00ED3F09">
      <w:pPr>
        <w:pStyle w:val="Balk1"/>
        <w:spacing w:after="100" w:afterAutospacing="1" w:line="240" w:lineRule="auto"/>
        <w:ind w:firstLine="720"/>
        <w:rPr>
          <w:sz w:val="22"/>
          <w:szCs w:val="22"/>
        </w:rPr>
      </w:pPr>
      <w:bookmarkStart w:id="46" w:name="_Toc24634117"/>
      <w:r w:rsidRPr="00070617">
        <w:rPr>
          <w:sz w:val="22"/>
          <w:szCs w:val="22"/>
        </w:rPr>
        <w:t>İşin Y</w:t>
      </w:r>
      <w:bookmarkEnd w:id="45"/>
      <w:r w:rsidRPr="00070617">
        <w:rPr>
          <w:sz w:val="22"/>
          <w:szCs w:val="22"/>
        </w:rPr>
        <w:t>ürütülmesi</w:t>
      </w:r>
      <w:bookmarkEnd w:id="46"/>
    </w:p>
    <w:p w14:paraId="3BABEE48" w14:textId="77777777" w:rsidR="00E446E7" w:rsidRPr="00070617" w:rsidRDefault="00E446E7" w:rsidP="00ED3F09">
      <w:pPr>
        <w:pStyle w:val="Balk2"/>
        <w:spacing w:after="100" w:afterAutospacing="1" w:line="240" w:lineRule="auto"/>
        <w:ind w:firstLine="720"/>
        <w:rPr>
          <w:rFonts w:ascii="Times New Roman" w:hAnsi="Times New Roman"/>
          <w:szCs w:val="22"/>
        </w:rPr>
      </w:pPr>
    </w:p>
    <w:p w14:paraId="4DE10B3C" w14:textId="77777777" w:rsidR="00892C77" w:rsidRPr="00070617" w:rsidRDefault="00892C77" w:rsidP="00ED3F09">
      <w:pPr>
        <w:pStyle w:val="Balk2"/>
        <w:spacing w:after="100" w:afterAutospacing="1" w:line="240" w:lineRule="auto"/>
        <w:ind w:firstLine="720"/>
        <w:rPr>
          <w:rFonts w:ascii="Times New Roman" w:hAnsi="Times New Roman"/>
          <w:szCs w:val="22"/>
        </w:rPr>
      </w:pPr>
      <w:r w:rsidRPr="00070617">
        <w:rPr>
          <w:rFonts w:ascii="Times New Roman" w:hAnsi="Times New Roman"/>
          <w:szCs w:val="22"/>
        </w:rPr>
        <w:t xml:space="preserve"> </w:t>
      </w:r>
      <w:bookmarkStart w:id="47" w:name="_Toc24634118"/>
      <w:r w:rsidRPr="00070617">
        <w:rPr>
          <w:rFonts w:ascii="Times New Roman" w:hAnsi="Times New Roman"/>
          <w:szCs w:val="22"/>
        </w:rPr>
        <w:t>İş programı</w:t>
      </w:r>
      <w:bookmarkEnd w:id="47"/>
    </w:p>
    <w:p w14:paraId="4D78D6C9"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 </w:t>
      </w:r>
      <w:r w:rsidRPr="009E6AB9">
        <w:rPr>
          <w:rFonts w:ascii="Times New Roman" w:hAnsi="Times New Roman"/>
          <w:b/>
          <w:szCs w:val="22"/>
        </w:rPr>
        <w:t xml:space="preserve">Madde 28- </w:t>
      </w:r>
      <w:r w:rsidRPr="009E6AB9">
        <w:rPr>
          <w:rFonts w:ascii="Times New Roman" w:hAnsi="Times New Roman"/>
          <w:szCs w:val="22"/>
        </w:rPr>
        <w:t>Yüklenici, sözleşmenin yürürlüğe girmesi için gerekli olan yasal prosedürlerin tamamlandığının kendisine tebliği ve buna göre işe başlama tarihinden itibaren, sözleşme veya eklerinde belirlenen süre içinde, üstlenilen işler için kontrol teşkilatının öngöreceği formda ve detaylarda ayrıntılı bir iş programı düzenler ve kontrol teşkilatının uygun görüşüne sunar. İş programı, kontrol teşkilatı tarafından talep edildiği takdirde, yüklenicinin işin yürütülmesi için uygulamayı önerdiği metotlar ve düzenlemeler hakkında genel bir açıklamayı da içerecektir.</w:t>
      </w:r>
    </w:p>
    <w:p w14:paraId="2FD4BCA1" w14:textId="77777777" w:rsidR="00892C77" w:rsidRPr="009E6AB9" w:rsidRDefault="00892C77" w:rsidP="00ED3F09">
      <w:pPr>
        <w:pStyle w:val="BodyText22"/>
        <w:tabs>
          <w:tab w:val="clear" w:pos="360"/>
        </w:tabs>
        <w:spacing w:after="100" w:afterAutospacing="1" w:line="240" w:lineRule="auto"/>
        <w:rPr>
          <w:rFonts w:ascii="Times New Roman" w:hAnsi="Times New Roman"/>
          <w:sz w:val="22"/>
          <w:szCs w:val="22"/>
        </w:rPr>
      </w:pPr>
      <w:r w:rsidRPr="009E6AB9">
        <w:rPr>
          <w:rFonts w:ascii="Times New Roman" w:hAnsi="Times New Roman"/>
          <w:sz w:val="22"/>
          <w:szCs w:val="22"/>
        </w:rPr>
        <w:t>Kontrol teşkilatı, iş programının verildiği bu tarihten başlamak üzere sözleşme veya eklerinde belirlenen süre içinde programı olduğu gibi veya gerekli gördüğü değişiklikleri yaparak idarenin onayına sunar.</w:t>
      </w:r>
    </w:p>
    <w:p w14:paraId="0F553DA4"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İdare, iş programının verildiği tarihten başlamak üzere sözleşme veya eklerinde belirlenen süre içinde, iş programını olduğu gibi veya gerekli gördüğü değişiklikleri yaparak onaylar ve onaylı bir nüshasını yükleniciye verir. İş programları idarenin onayı ile geçerli olu</w:t>
      </w:r>
      <w:r w:rsidR="00FB25F8" w:rsidRPr="009E6AB9">
        <w:rPr>
          <w:rFonts w:ascii="Times New Roman" w:hAnsi="Times New Roman"/>
          <w:szCs w:val="22"/>
        </w:rPr>
        <w:t>r.</w:t>
      </w:r>
    </w:p>
    <w:p w14:paraId="542A6530"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lastRenderedPageBreak/>
        <w:t xml:space="preserve">İş programlarında, hizmete ilişkin proje, rapor, teknik belgeler vb. </w:t>
      </w:r>
      <w:r w:rsidR="008C4AC1" w:rsidRPr="009E6AB9">
        <w:rPr>
          <w:rFonts w:ascii="Times New Roman" w:hAnsi="Times New Roman"/>
          <w:szCs w:val="22"/>
        </w:rPr>
        <w:t>belgeler</w:t>
      </w:r>
      <w:r w:rsidRPr="009E6AB9">
        <w:rPr>
          <w:rFonts w:ascii="Times New Roman" w:hAnsi="Times New Roman"/>
          <w:szCs w:val="22"/>
        </w:rPr>
        <w:t>in idareye hangi sıra ile, hangi tarihlerde verileceğinin belirtilmesi gereklidir.</w:t>
      </w:r>
      <w:r w:rsidR="005F5F93" w:rsidRPr="009E6AB9">
        <w:rPr>
          <w:rFonts w:ascii="Times New Roman" w:hAnsi="Times New Roman"/>
          <w:szCs w:val="22"/>
        </w:rPr>
        <w:t xml:space="preserve"> Yüklenici,</w:t>
      </w:r>
      <w:r w:rsidRPr="009E6AB9">
        <w:rPr>
          <w:rFonts w:ascii="Times New Roman" w:hAnsi="Times New Roman"/>
          <w:szCs w:val="22"/>
        </w:rPr>
        <w:t xml:space="preserve"> </w:t>
      </w:r>
      <w:r w:rsidR="005F5F93" w:rsidRPr="009E6AB9">
        <w:rPr>
          <w:rFonts w:ascii="Times New Roman" w:hAnsi="Times New Roman"/>
          <w:szCs w:val="22"/>
        </w:rPr>
        <w:t>b</w:t>
      </w:r>
      <w:r w:rsidRPr="009E6AB9">
        <w:rPr>
          <w:rFonts w:ascii="Times New Roman" w:hAnsi="Times New Roman"/>
          <w:szCs w:val="22"/>
        </w:rPr>
        <w:t>unların hazırlanması için idarece verilmesi gereken bilgilerin, esasların ve talimatın, kendisine en geç hangi tarihlerde verilmesi gerektiğini, ayrıntılı bir şekilde iş programı ile birlikte idareye bildir</w:t>
      </w:r>
      <w:r w:rsidR="005F5F93" w:rsidRPr="009E6AB9">
        <w:rPr>
          <w:rFonts w:ascii="Times New Roman" w:hAnsi="Times New Roman"/>
          <w:szCs w:val="22"/>
        </w:rPr>
        <w:t>e</w:t>
      </w:r>
      <w:r w:rsidRPr="009E6AB9">
        <w:rPr>
          <w:rFonts w:ascii="Times New Roman" w:hAnsi="Times New Roman"/>
          <w:szCs w:val="22"/>
        </w:rPr>
        <w:t>cektir.</w:t>
      </w:r>
    </w:p>
    <w:p w14:paraId="7978CD82"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Yüklenici, idarece onaylanmış iş programına aynen uymak zorundadır. Ancak zorunlu hallerde idarenin uygun görüşü ile iş programında değişiklik yapılabilir.</w:t>
      </w:r>
    </w:p>
    <w:p w14:paraId="2A70E3B9"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48" w:name="_Toc24634119"/>
      <w:r w:rsidRPr="00070617">
        <w:rPr>
          <w:rFonts w:ascii="Times New Roman" w:hAnsi="Times New Roman"/>
          <w:szCs w:val="22"/>
        </w:rPr>
        <w:t>Revize program</w:t>
      </w:r>
      <w:bookmarkEnd w:id="48"/>
    </w:p>
    <w:p w14:paraId="47DCEE79"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 xml:space="preserve">Madde 29- </w:t>
      </w:r>
      <w:r w:rsidRPr="009E6AB9">
        <w:rPr>
          <w:rFonts w:ascii="Times New Roman" w:hAnsi="Times New Roman"/>
          <w:szCs w:val="22"/>
        </w:rPr>
        <w:t xml:space="preserve">İşe ilişkin olarak idare tarafından onaylanan bir süre uzatımı bulunduğu veya herhangi bir zamanda kontrol teşkilatı, işlerin fiili ilerlemesinin onay verilmiş programa uymadığı görüşüne vardığı takdirde yüklenici, kontrol teşkilatının talebi üzerine on </w:t>
      </w:r>
      <w:r w:rsidR="008C4AC1" w:rsidRPr="009E6AB9">
        <w:rPr>
          <w:rFonts w:ascii="Times New Roman" w:hAnsi="Times New Roman"/>
          <w:szCs w:val="22"/>
        </w:rPr>
        <w:t xml:space="preserve">(10) </w:t>
      </w:r>
      <w:r w:rsidRPr="009E6AB9">
        <w:rPr>
          <w:rFonts w:ascii="Times New Roman" w:hAnsi="Times New Roman"/>
          <w:szCs w:val="22"/>
        </w:rPr>
        <w:t>gün içinde işlerin öngörülen tamamlanma süresi içinde bitirilmesini sağlamak üzere bir revize program hazırlayarak kontrol teşkilatına sunacaktır. Revize program, kontrol teşkilatının uygun görüşü ve idarenin onayı ile yürürlüğe girer.</w:t>
      </w:r>
    </w:p>
    <w:p w14:paraId="01B56FA1"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49" w:name="_Toc24634120"/>
      <w:r w:rsidRPr="00070617">
        <w:rPr>
          <w:rFonts w:ascii="Times New Roman" w:hAnsi="Times New Roman"/>
          <w:szCs w:val="22"/>
        </w:rPr>
        <w:t>Yüklenicinin görev ve sorumluluklarının devam etmesi</w:t>
      </w:r>
      <w:bookmarkEnd w:id="49"/>
    </w:p>
    <w:p w14:paraId="28881489"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 xml:space="preserve">Madde 30- </w:t>
      </w:r>
      <w:r w:rsidRPr="009E6AB9">
        <w:rPr>
          <w:rFonts w:ascii="Times New Roman" w:hAnsi="Times New Roman"/>
          <w:szCs w:val="22"/>
        </w:rPr>
        <w:t>Bu programların kontrol teşkilatına sunulması ve bunlar hakkında kontrol teşkilatının uygun görüşünün alınması ya da yukarıda bahsi geçen genel açıklamaların verilmesi, yükleniciyi sözleşme gereği yüklendiği görev veya sorumluluklarından kurtarmaz.</w:t>
      </w:r>
    </w:p>
    <w:p w14:paraId="07888339" w14:textId="77777777" w:rsidR="00892C77" w:rsidRPr="00070617" w:rsidRDefault="00892C77" w:rsidP="00ED3F09">
      <w:pPr>
        <w:pStyle w:val="Balk2"/>
        <w:spacing w:after="100" w:afterAutospacing="1" w:line="240" w:lineRule="auto"/>
        <w:rPr>
          <w:rFonts w:ascii="Times New Roman" w:hAnsi="Times New Roman"/>
          <w:szCs w:val="22"/>
        </w:rPr>
      </w:pPr>
      <w:r w:rsidRPr="00070617">
        <w:rPr>
          <w:rFonts w:ascii="Times New Roman" w:hAnsi="Times New Roman"/>
          <w:b w:val="0"/>
          <w:szCs w:val="22"/>
        </w:rPr>
        <w:t xml:space="preserve">           </w:t>
      </w:r>
      <w:r w:rsidRPr="00070617">
        <w:rPr>
          <w:rFonts w:ascii="Times New Roman" w:hAnsi="Times New Roman"/>
          <w:szCs w:val="22"/>
        </w:rPr>
        <w:t xml:space="preserve"> </w:t>
      </w:r>
      <w:bookmarkStart w:id="50" w:name="_Toc24634121"/>
      <w:r w:rsidRPr="00070617">
        <w:rPr>
          <w:rFonts w:ascii="Times New Roman" w:hAnsi="Times New Roman"/>
          <w:szCs w:val="22"/>
        </w:rPr>
        <w:t>Sözleşme ve eklerine uymayan işler</w:t>
      </w:r>
      <w:bookmarkEnd w:id="50"/>
    </w:p>
    <w:p w14:paraId="1B1ED5B6" w14:textId="77777777" w:rsidR="00892C77" w:rsidRPr="009E6AB9" w:rsidRDefault="00390522" w:rsidP="00ED3F09">
      <w:pPr>
        <w:pStyle w:val="BodyText23"/>
        <w:tabs>
          <w:tab w:val="clear" w:pos="360"/>
        </w:tabs>
        <w:spacing w:after="100" w:afterAutospacing="1" w:line="240" w:lineRule="auto"/>
        <w:ind w:firstLine="567"/>
        <w:rPr>
          <w:rFonts w:ascii="Times New Roman" w:hAnsi="Times New Roman"/>
          <w:szCs w:val="22"/>
        </w:rPr>
      </w:pPr>
      <w:r w:rsidRPr="009E6AB9">
        <w:rPr>
          <w:rFonts w:ascii="Times New Roman" w:hAnsi="Times New Roman"/>
          <w:b/>
          <w:szCs w:val="22"/>
        </w:rPr>
        <w:t xml:space="preserve">  </w:t>
      </w:r>
      <w:r w:rsidR="00892C77" w:rsidRPr="009E6AB9">
        <w:rPr>
          <w:rFonts w:ascii="Times New Roman" w:hAnsi="Times New Roman"/>
          <w:b/>
          <w:szCs w:val="22"/>
        </w:rPr>
        <w:t xml:space="preserve">Madde 31- </w:t>
      </w:r>
      <w:r w:rsidR="00892C77" w:rsidRPr="009E6AB9">
        <w:rPr>
          <w:rFonts w:ascii="Times New Roman" w:hAnsi="Times New Roman"/>
          <w:szCs w:val="22"/>
        </w:rPr>
        <w:t>Yüklenici projelerde ve işe ilişkin diğer teknik dokümanda, kendiliğinden hiç bir değişiklik yapamaz. Boyutları, kullanma şekli ve durumu proje ve şartnamelere uymayan, kötü ve kusurlu oldukları tespit edilen işleri, yüklenici, kontrol teşkilatının talimatı üzerine, belirlenen süre içinde bedelsiz olarak değiştirmek veya bozup yeniden yapmak zorundadır. Bundan dolayı bir gecikme olursa sorumluluğu yükleniciye aittir.</w:t>
      </w:r>
    </w:p>
    <w:p w14:paraId="08F95CD8"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Yüklenici tarafından proje ve şartnameden farklı olarak önerilen işler, ancak teknik ve sanat kurallarına ve istenen özelliklere uygun ve mevcudundan daha iyi özelliklere sahip olduğu kontrol teşkilatı tarafından onaylanması halinde  kabul edilebilir. Ancak bu takdirde yüklenici, ilave bedel isteyemez. </w:t>
      </w:r>
    </w:p>
    <w:p w14:paraId="616B8702"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Kontrol teşkilatı, sözleşme dokümanında belirtilen özelliklerden daha iyi özelliklere sahip olması ve yüklenicinin kabul etmesi koşuluyla  işe ilişkin herhangi bir değişik</w:t>
      </w:r>
      <w:r w:rsidR="008C4AC1" w:rsidRPr="009E6AB9">
        <w:rPr>
          <w:rFonts w:ascii="Times New Roman" w:hAnsi="Times New Roman"/>
          <w:szCs w:val="22"/>
        </w:rPr>
        <w:t>lik</w:t>
      </w:r>
      <w:r w:rsidRPr="009E6AB9">
        <w:rPr>
          <w:rFonts w:ascii="Times New Roman" w:hAnsi="Times New Roman"/>
          <w:szCs w:val="22"/>
        </w:rPr>
        <w:t xml:space="preserve"> talebinde bulunabilir. </w:t>
      </w:r>
    </w:p>
    <w:p w14:paraId="75274EEF"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51" w:name="_Toc24634122"/>
      <w:r w:rsidRPr="00070617">
        <w:rPr>
          <w:rFonts w:ascii="Times New Roman" w:hAnsi="Times New Roman"/>
          <w:szCs w:val="22"/>
        </w:rPr>
        <w:t>Hatalı, kusurlu ve eksik işler</w:t>
      </w:r>
      <w:bookmarkEnd w:id="51"/>
    </w:p>
    <w:p w14:paraId="000C26A8"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 xml:space="preserve">Madde 32- </w:t>
      </w:r>
      <w:r w:rsidRPr="009E6AB9">
        <w:rPr>
          <w:rFonts w:ascii="Times New Roman" w:hAnsi="Times New Roman"/>
          <w:szCs w:val="22"/>
        </w:rPr>
        <w:t>Kontrol teşkilatı, yüklenici tarafından yapılmış olan işin eksik, hatalı ve kusurlu olduğunu veya malzemenin şartnamesine uygun olmadığını gösteren belirtiler ve kanıtlara ulaştığı takdirde, gerek işin yapımı sırasında ve gerekse kabule kadar olan sürede bu gibi eksiklik, hata ve kusurların incelenmesi ve tespiti için yüklenicinin yapması gerekenleri kendisine tebliğ eder.</w:t>
      </w:r>
    </w:p>
    <w:p w14:paraId="6D33AA02"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Bu incelemeler yüklenici veya vekili ile birlikte yapılır. Yüklenici veya vekili bu konuda yapılacak çağrıya uymazsa incelemeler kontrol teşkilatı tarafından tek taraflı olarak yapılıp durum bir tutanakla tespit edilir.</w:t>
      </w:r>
    </w:p>
    <w:p w14:paraId="720E0AA8"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Bu gibi inceleme ve araştırmaların giderleri, işlerin hatalı ve kusurlu olduğunun anlaşılması halinde yükleniciye ait olur. </w:t>
      </w:r>
    </w:p>
    <w:p w14:paraId="1FBBC74B"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Sorumluluğunun yükleniciye ait olduğu anlaşılan hatalı, kusurlu ve malzemesi kötü işlerin bedelleri, geçici hakedişlere girmiş olsa bile, işin gerçekleştirilme şekil ve durumuna göre yüklenicinin daha sonraki hakedişlerinden veya kesin hakedişinden veya teminatından kesilir.</w:t>
      </w:r>
    </w:p>
    <w:p w14:paraId="01D95042"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Belli dönemler halinde ( günlük, haftalık, vs ) tekrarlanmak suretiyle ifa edilen  sürekli nitelikteki işlerde kontrol teşkilatı, yapılan işle ilgili olarak Genel Şartnamenin 34</w:t>
      </w:r>
      <w:r w:rsidR="00E632B9" w:rsidRPr="009E6AB9">
        <w:rPr>
          <w:rFonts w:ascii="Times New Roman" w:hAnsi="Times New Roman"/>
          <w:szCs w:val="22"/>
        </w:rPr>
        <w:t xml:space="preserve"> </w:t>
      </w:r>
      <w:r w:rsidRPr="009E6AB9">
        <w:rPr>
          <w:rFonts w:ascii="Times New Roman" w:hAnsi="Times New Roman"/>
          <w:szCs w:val="22"/>
        </w:rPr>
        <w:t>üncü maddesindeki esaslara göre bu dönemler itibariyle kayıt tutar.</w:t>
      </w:r>
      <w:r w:rsidR="00E85812" w:rsidRPr="009E6AB9">
        <w:rPr>
          <w:rFonts w:ascii="Times New Roman" w:hAnsi="Times New Roman"/>
          <w:szCs w:val="22"/>
        </w:rPr>
        <w:t xml:space="preserve"> </w:t>
      </w:r>
      <w:r w:rsidRPr="009E6AB9">
        <w:rPr>
          <w:rFonts w:ascii="Times New Roman" w:hAnsi="Times New Roman"/>
          <w:szCs w:val="22"/>
        </w:rPr>
        <w:t>Hakediş ödemelerinde bu kayıtlar da dikkate alınır ve sözleşme ve eklerine aykırı olarak gerçekleştirildiği tutanağa yazılan işler için sözleşmesinde belirtilen kesinti ve cezalar uygulanır.</w:t>
      </w:r>
    </w:p>
    <w:p w14:paraId="08E89673"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52" w:name="_Toc24634123"/>
      <w:r w:rsidRPr="00070617">
        <w:rPr>
          <w:rFonts w:ascii="Times New Roman" w:hAnsi="Times New Roman"/>
          <w:szCs w:val="22"/>
        </w:rPr>
        <w:lastRenderedPageBreak/>
        <w:t>Yüklenicinin bakım ve düzeltme sorumlulukları</w:t>
      </w:r>
      <w:bookmarkEnd w:id="52"/>
    </w:p>
    <w:p w14:paraId="5DE05C2C"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 xml:space="preserve">Madde 33- </w:t>
      </w:r>
      <w:r w:rsidRPr="009E6AB9">
        <w:rPr>
          <w:rFonts w:ascii="Times New Roman" w:hAnsi="Times New Roman"/>
          <w:szCs w:val="22"/>
        </w:rPr>
        <w:t xml:space="preserve">Yapılan işlerin her türlü sorumluluğu, kabul işlemlerinin </w:t>
      </w:r>
      <w:r w:rsidR="005F5F93" w:rsidRPr="009E6AB9">
        <w:rPr>
          <w:rFonts w:ascii="Times New Roman" w:hAnsi="Times New Roman"/>
          <w:szCs w:val="22"/>
        </w:rPr>
        <w:t>i</w:t>
      </w:r>
      <w:r w:rsidRPr="009E6AB9">
        <w:rPr>
          <w:rFonts w:ascii="Times New Roman" w:hAnsi="Times New Roman"/>
          <w:szCs w:val="22"/>
        </w:rPr>
        <w:t>darece onaylanması tarihine kadar, tümüyle yükleniciye aittir. Bu nedenle yüklenici, gerek malzemenin kötülüğünden ve gerekse işlerin kusur ve eksikliklerinden dolayı, idarece gerekli görülecek bütün onarım ve düzeltmeler ile sürekli bakım işlerini kendi hesabına derhal yapmak zorundadır.</w:t>
      </w:r>
    </w:p>
    <w:p w14:paraId="033CDCC5"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Yüklenici bu zorunluluğa uymadığı takdirde, idare kendisinden bir yazı ile yükümlülüklerini yerine getirmesini isteyecektir. Bu talimatın yükleniciye tebliği tarihinden başlamak üzere işin özelliğine göre, talimat yazısında idarece daha uzun bir süre verilmemişse, yüklenici on </w:t>
      </w:r>
      <w:r w:rsidR="008C4AC1" w:rsidRPr="009E6AB9">
        <w:rPr>
          <w:rFonts w:ascii="Times New Roman" w:hAnsi="Times New Roman"/>
          <w:szCs w:val="22"/>
        </w:rPr>
        <w:t xml:space="preserve">(10) </w:t>
      </w:r>
      <w:r w:rsidRPr="009E6AB9">
        <w:rPr>
          <w:rFonts w:ascii="Times New Roman" w:hAnsi="Times New Roman"/>
          <w:szCs w:val="22"/>
        </w:rPr>
        <w:t>gün içinde yükümlülüklerini yerine getirmeye fiilen başlamadığı veya başlayıp da belirlenen süre içinde teknik gereklerine göre işi bitirmediği takdirde idare, söz konusu onarım, düzeltme ve bakım işlerini bir başkasına yaptırarak bu yapılan işlerin bedeli için, yüklenicinin teminatından veya varsa diğer alacaklarından ödeme yapmaya yetkilidir.</w:t>
      </w:r>
    </w:p>
    <w:p w14:paraId="50EE1F1F"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Yüklenicinin yaptığı işlerde, kabul tarihine kadar geçen zaman içinde, herhangi bir aksaklık görüldüğü takdirde, bu aksaklıklar yukarıda belirtildiği şekilde düzeltilip onarılmakla birlikte idare, işin niteliğine göre, aksaklığı tespit edilen bu gibi  işlerin kabul işlemlerini uygun bir tarihe erteleyebilir. Bu takdirde kabulü ertelenen kısım için, idarenin uygun göreceği bir miktarda teminat alıkonulur. Yapılan işlerde, yüklenicinin kusurundan kaynaklanan ve ivedilikle ele alınması gereken aksaklıklar meydana geldiğinde, yüklenicinin o anda işle ilgilenip konuyu ele alma imkanı yoksa bu takdirde idare, yazılı olarak haber vermek suretiyle yüklenici adına bu aksaklığı giderir. </w:t>
      </w:r>
    </w:p>
    <w:p w14:paraId="5A2CD2E3"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Yüklenici, taahhütleri çerçevesinde kusurlu veya standartlara uygun olmayan malzeme seçilmesi, verilmesi veya kullanılması, tasarım hatası, uygulama yanlışlığı, denetim eksikliği, taahhüdün sözleşme ve şartname hükümlerine uygun olarak yerine getirilmemesi ve benzeri nedenlerle ortaya çıkan zarar ve ziyandan doğrudan sorumludur. Bu zarar ve ziyan genel hükümlere göre </w:t>
      </w:r>
      <w:r w:rsidR="00174D7E" w:rsidRPr="009E6AB9">
        <w:rPr>
          <w:rFonts w:ascii="Times New Roman" w:hAnsi="Times New Roman"/>
          <w:szCs w:val="22"/>
        </w:rPr>
        <w:t>y</w:t>
      </w:r>
      <w:r w:rsidRPr="009E6AB9">
        <w:rPr>
          <w:rFonts w:ascii="Times New Roman" w:hAnsi="Times New Roman"/>
          <w:szCs w:val="22"/>
        </w:rPr>
        <w:t>ükleniciye ikmal ve tazmin ettirilir. Ayrıca hakkında 4735 sayılı Kanunun 27 nci madde hükümleri uygulanır.</w:t>
      </w:r>
    </w:p>
    <w:p w14:paraId="04A32B28"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53" w:name="_Toc24634124"/>
      <w:r w:rsidRPr="00070617">
        <w:rPr>
          <w:rFonts w:ascii="Times New Roman" w:hAnsi="Times New Roman"/>
          <w:szCs w:val="22"/>
        </w:rPr>
        <w:t>İlgili kayıtlar</w:t>
      </w:r>
      <w:bookmarkEnd w:id="53"/>
    </w:p>
    <w:p w14:paraId="02BB4519"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 xml:space="preserve">Madde 34- </w:t>
      </w:r>
      <w:r w:rsidRPr="009E6AB9">
        <w:rPr>
          <w:rFonts w:ascii="Times New Roman" w:hAnsi="Times New Roman"/>
          <w:szCs w:val="22"/>
        </w:rPr>
        <w:t>İşyerinde, işin sözleşme ve eklerine ve iş programına uygun olarak yapılmasını temin ve bunun kontrolü için idarenin sözleşmesinde belirlediği kayıtlar, yüklenici ile birlikte kontrol teşkilatı tarafından tutulur. Yüklenici bu kayıtları ve ilgili belgeleri imzalamak zorundadır. Bunlardan imzalı birer kopya yükleniciye verilir.</w:t>
      </w:r>
    </w:p>
    <w:p w14:paraId="65567FF6"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Yüklenici, bu belgeler ve defterleri imzalamış olmakla içindekileri ve yapılan hesapların doğruluğunu kabul etmiş olur.</w:t>
      </w:r>
      <w:r w:rsidR="00044086" w:rsidRPr="009E6AB9">
        <w:rPr>
          <w:rFonts w:ascii="Times New Roman" w:hAnsi="Times New Roman"/>
          <w:szCs w:val="22"/>
        </w:rPr>
        <w:t xml:space="preserve"> Bu belgeleri </w:t>
      </w:r>
      <w:r w:rsidRPr="009E6AB9">
        <w:rPr>
          <w:rFonts w:ascii="Times New Roman" w:hAnsi="Times New Roman"/>
          <w:szCs w:val="22"/>
        </w:rPr>
        <w:t xml:space="preserve"> </w:t>
      </w:r>
      <w:r w:rsidR="00044086" w:rsidRPr="009E6AB9">
        <w:rPr>
          <w:rFonts w:ascii="Times New Roman" w:hAnsi="Times New Roman"/>
          <w:szCs w:val="22"/>
        </w:rPr>
        <w:t>i</w:t>
      </w:r>
      <w:r w:rsidRPr="009E6AB9">
        <w:rPr>
          <w:rFonts w:ascii="Times New Roman" w:hAnsi="Times New Roman"/>
          <w:szCs w:val="22"/>
        </w:rPr>
        <w:t xml:space="preserve">mzalamaz  veya ihtirazı kayıtla imzalarsa karşı görüşlerini yazılı olarak bildirmesi için, kayıt ve belgelerin kendisine gösterildiği tarihten başlamak üzere, on </w:t>
      </w:r>
      <w:r w:rsidR="008C4AC1" w:rsidRPr="009E6AB9">
        <w:rPr>
          <w:rFonts w:ascii="Times New Roman" w:hAnsi="Times New Roman"/>
          <w:szCs w:val="22"/>
        </w:rPr>
        <w:t xml:space="preserve">(10) </w:t>
      </w:r>
      <w:r w:rsidRPr="009E6AB9">
        <w:rPr>
          <w:rFonts w:ascii="Times New Roman" w:hAnsi="Times New Roman"/>
          <w:szCs w:val="22"/>
        </w:rPr>
        <w:t>gün süre verilir. Bu süre içinde karşı görüşlerini yazı ile bildirmezse belgelerin ve defterlerin içinde kayıtlı hususları kabul ve imza etmiş sayılır ve bu durumu tespit eden bir tutanak düzenlenerek kayıtlara eklenir.</w:t>
      </w:r>
    </w:p>
    <w:p w14:paraId="4277DCD5" w14:textId="77777777" w:rsidR="00892C77" w:rsidRPr="009E6AB9" w:rsidRDefault="00A81510"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Sözleşme konusu iş, </w:t>
      </w:r>
      <w:r w:rsidR="00892C77" w:rsidRPr="009E6AB9">
        <w:rPr>
          <w:rFonts w:ascii="Times New Roman" w:hAnsi="Times New Roman"/>
          <w:szCs w:val="22"/>
        </w:rPr>
        <w:t>belli bir hizmetin dönemler halinde ( günlük, haftalık,</w:t>
      </w:r>
      <w:r w:rsidRPr="009E6AB9">
        <w:rPr>
          <w:rFonts w:ascii="Times New Roman" w:hAnsi="Times New Roman"/>
          <w:szCs w:val="22"/>
        </w:rPr>
        <w:t xml:space="preserve"> </w:t>
      </w:r>
      <w:r w:rsidR="00892C77" w:rsidRPr="009E6AB9">
        <w:rPr>
          <w:rFonts w:ascii="Times New Roman" w:hAnsi="Times New Roman"/>
          <w:szCs w:val="22"/>
        </w:rPr>
        <w:t>vs ) ifa edilmesi suretiyle yapılan sürekli nitelikte bir iş ise, yukarıda sözü edilen kayıtlar bu dönemler itibariyle tutulur ve kayıtlara itiraz da kayıtların tutulduğu sırada yapılır. Bu kayıtlarda işin sözleşme ve eklerine uygun olarak yapılıp yapılmadığı, işler</w:t>
      </w:r>
      <w:r w:rsidR="008C4AC1" w:rsidRPr="009E6AB9">
        <w:rPr>
          <w:rFonts w:ascii="Times New Roman" w:hAnsi="Times New Roman"/>
          <w:szCs w:val="22"/>
        </w:rPr>
        <w:t>deki hata, kusur ve eksiklikler</w:t>
      </w:r>
      <w:r w:rsidR="00892C77" w:rsidRPr="009E6AB9">
        <w:rPr>
          <w:rFonts w:ascii="Times New Roman" w:hAnsi="Times New Roman"/>
          <w:szCs w:val="22"/>
        </w:rPr>
        <w:t>, kaç kişinin çalıştığı ve hangi makine ve ekipmanın kullanıldığı ve kontrol teşkilatı tarafından gerek görülen diğer hususlar belirtilir. Bu kayıt ve itirazlar hem hakediş ödemelerinde, hem de sözleşmenin sona erdiği tarihte kabul komisyonu tarafından gerçekleştirilecek kabul işlemlerinde esas alınır.</w:t>
      </w:r>
    </w:p>
    <w:p w14:paraId="0B5FA768"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54" w:name="_Toc24634125"/>
      <w:r w:rsidRPr="00070617">
        <w:rPr>
          <w:rFonts w:ascii="Times New Roman" w:hAnsi="Times New Roman"/>
          <w:szCs w:val="22"/>
        </w:rPr>
        <w:t>İşin süresi ve uzatılması</w:t>
      </w:r>
      <w:bookmarkEnd w:id="54"/>
    </w:p>
    <w:p w14:paraId="6FA5F3F4"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 xml:space="preserve">Madde 35- </w:t>
      </w:r>
      <w:r w:rsidRPr="009E6AB9">
        <w:rPr>
          <w:rFonts w:ascii="Times New Roman" w:hAnsi="Times New Roman"/>
          <w:szCs w:val="22"/>
        </w:rPr>
        <w:t>İhale edilen işin, sözleşmesinde belirlenen zamanda tamamlanıp kabule elverişli bir durumda teslim edilmesi esastır. Yüklenici bu esasa herhangi bir şekilde uymazsa sözleşmede gösterilen cezalar uygulanır.</w:t>
      </w:r>
    </w:p>
    <w:p w14:paraId="4C8CDA2A"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Bu Genel Şartnamede öngörülen diğer haller saklı kalmak kaydıyla</w:t>
      </w:r>
      <w:r w:rsidR="00174D7E" w:rsidRPr="009E6AB9">
        <w:rPr>
          <w:rFonts w:ascii="Times New Roman" w:hAnsi="Times New Roman"/>
          <w:szCs w:val="22"/>
        </w:rPr>
        <w:t>,</w:t>
      </w:r>
      <w:r w:rsidRPr="009E6AB9">
        <w:rPr>
          <w:rFonts w:ascii="Times New Roman" w:hAnsi="Times New Roman"/>
          <w:szCs w:val="22"/>
        </w:rPr>
        <w:t xml:space="preserve"> 4735 sayılı Kanunun 10 uncu maddesindeki hükümler çerçevesinde sözleşmesinde belirtilen ve sorumluluğu yükleniciye ait olmayan zorunlu gecikme nedenlerinin doğuşunda, durum idarece incelenerek işi engelleyici </w:t>
      </w:r>
      <w:r w:rsidRPr="009E6AB9">
        <w:rPr>
          <w:rFonts w:ascii="Times New Roman" w:hAnsi="Times New Roman"/>
          <w:szCs w:val="22"/>
        </w:rPr>
        <w:lastRenderedPageBreak/>
        <w:t>nedenlere ve yapılacak işin niteliğine göre işin bir kısmına veya tamamına ait süre gecikmeyi karşılayacak kadar uzatılır.</w:t>
      </w:r>
    </w:p>
    <w:p w14:paraId="529A6748"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Yüklenici, sürenin uzatılmasını gerektiren nedenlerin ortaya çıkışından başlamak üzere yirmi </w:t>
      </w:r>
      <w:r w:rsidR="008C4AC1" w:rsidRPr="009E6AB9">
        <w:rPr>
          <w:rFonts w:ascii="Times New Roman" w:hAnsi="Times New Roman"/>
          <w:szCs w:val="22"/>
        </w:rPr>
        <w:t xml:space="preserve">(20) </w:t>
      </w:r>
      <w:r w:rsidRPr="009E6AB9">
        <w:rPr>
          <w:rFonts w:ascii="Times New Roman" w:hAnsi="Times New Roman"/>
          <w:szCs w:val="22"/>
        </w:rPr>
        <w:t xml:space="preserve">gün içinde, olayların ayrıntılarını ve sonuçlarını ve iş süresinin ne kadar uzatılması gerektiğini, uzatılacak sürenin belirlenmesi o anda mümkün değilse bunun nedenlerini belirten bir yazı ile idareye başvuracak ve durumun açıklık kazanmasından sonra istediği süre uzatımını da ayrı bir yazı ile derhal bildirecektir. </w:t>
      </w:r>
    </w:p>
    <w:p w14:paraId="08790FD3"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Zamanında yapılmayan başvurular dikkate alınmaz ve yüklenici başvuru süresini geçirdikten sonra süre uzatımı isteğinde bulunamaz. Zorunlu nedenlerin devamı sırasında yapılacak başvuru, başvuru tarihinden geçerli olmak üzere dikkate alınabilir.</w:t>
      </w:r>
    </w:p>
    <w:p w14:paraId="2760BCE3"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Sözleşmesinde işin tamamlanması için sözleşme tarihinden başlayarak belli bir tarih ve süre belirlenen ve başkaca kayıt bulunmayan işlerde, işin yapılması için tespit olunan döneme rastlayan kış aylarının ve resmi tatil günlerinin etkisi de göz önünde tutulmuş sayılacağından  </w:t>
      </w:r>
      <w:r w:rsidR="00044086" w:rsidRPr="009E6AB9">
        <w:rPr>
          <w:rFonts w:ascii="Times New Roman" w:hAnsi="Times New Roman"/>
          <w:szCs w:val="22"/>
        </w:rPr>
        <w:t>y</w:t>
      </w:r>
      <w:r w:rsidRPr="009E6AB9">
        <w:rPr>
          <w:rFonts w:ascii="Times New Roman" w:hAnsi="Times New Roman"/>
          <w:szCs w:val="22"/>
        </w:rPr>
        <w:t>üklenici, çalışmadığı bu gibi günleri öne sürerek süre uzatılması isteğinde bulunamaz. Ancak süre uzatımlarında, verilecek sürenin çalışılamayacak günler de dikkate alınarak belirlenmesi gerekir.</w:t>
      </w:r>
    </w:p>
    <w:p w14:paraId="453B22E3" w14:textId="77777777" w:rsidR="00892C77" w:rsidRPr="009E6AB9" w:rsidRDefault="00892C77" w:rsidP="00ED3F09">
      <w:pPr>
        <w:pStyle w:val="BodyText23"/>
        <w:spacing w:after="100" w:afterAutospacing="1" w:line="240" w:lineRule="auto"/>
        <w:ind w:firstLine="720"/>
        <w:rPr>
          <w:rFonts w:ascii="Times New Roman" w:hAnsi="Times New Roman"/>
          <w:szCs w:val="22"/>
        </w:rPr>
      </w:pPr>
      <w:r w:rsidRPr="009E6AB9">
        <w:rPr>
          <w:rFonts w:ascii="Times New Roman" w:hAnsi="Times New Roman"/>
          <w:szCs w:val="22"/>
        </w:rPr>
        <w:t xml:space="preserve">İdarenin, sözleşmenin ifasına ilişkin olarak bu Genel Şartnamede ve </w:t>
      </w:r>
      <w:r w:rsidR="009A6C73" w:rsidRPr="009E6AB9">
        <w:rPr>
          <w:rFonts w:ascii="Times New Roman" w:hAnsi="Times New Roman"/>
          <w:szCs w:val="22"/>
        </w:rPr>
        <w:t>s</w:t>
      </w:r>
      <w:r w:rsidRPr="009E6AB9">
        <w:rPr>
          <w:rFonts w:ascii="Times New Roman" w:hAnsi="Times New Roman"/>
          <w:szCs w:val="22"/>
        </w:rPr>
        <w:t xml:space="preserve">özleşmesinde yer alan yükümlülüklerini, yüklenicinin kusuru olmaksızın, öngörülen süreler içinde yerine getirmemesi (yer tesliminin, projelerin ve iş programının onaylanmasının, izin, ruhsat ve olurların gecikmesi, ödenek yetersizliği gibi) ve bu sebeple işin süresi içinde bitirilmesinin mümkün olmaması halinde, bu durumun taahhüdün yerine getirilmesine engel nitelikte olması ve yüklenicinin bu engeli kaldırmaya gücünün yetmemesi kaydıyla, yüklenicinin idareye yazılı olarak bildirimde bulunması halinde, durum idarece incelenerek işi engelleyici sebeplere ve yapılacak işin niteliğine göre işin bir kısmına veya tamamına ait süre gereği kadar uzatılır. </w:t>
      </w:r>
    </w:p>
    <w:p w14:paraId="08B630D1" w14:textId="77777777" w:rsidR="007F227F" w:rsidRPr="009E6AB9" w:rsidRDefault="007F227F" w:rsidP="00ED3F09">
      <w:pPr>
        <w:pStyle w:val="BodyText23"/>
        <w:spacing w:after="100" w:afterAutospacing="1" w:line="240" w:lineRule="auto"/>
        <w:ind w:firstLine="720"/>
        <w:rPr>
          <w:rFonts w:ascii="Times New Roman" w:hAnsi="Times New Roman"/>
          <w:szCs w:val="22"/>
        </w:rPr>
      </w:pPr>
      <w:r w:rsidRPr="009E6AB9">
        <w:rPr>
          <w:rFonts w:ascii="Times New Roman" w:hAnsi="Times New Roman"/>
          <w:szCs w:val="22"/>
        </w:rPr>
        <w:t>Birim fiyat sözleşmelerde ilave işler nedeniyle iş artışının ortaya çıkması halinde işin süresi, bu artışla orantılı olarak işin ilgili kısmı veya tamamı için uzatılır.</w:t>
      </w:r>
    </w:p>
    <w:p w14:paraId="507B66F1" w14:textId="77777777" w:rsidR="00892C77" w:rsidRPr="00070617" w:rsidRDefault="00892C77" w:rsidP="00ED3F09">
      <w:pPr>
        <w:pStyle w:val="Balk2"/>
        <w:spacing w:after="100" w:afterAutospacing="1" w:line="240" w:lineRule="auto"/>
        <w:ind w:firstLine="720"/>
        <w:rPr>
          <w:rFonts w:ascii="Times New Roman" w:hAnsi="Times New Roman"/>
          <w:szCs w:val="22"/>
        </w:rPr>
      </w:pPr>
      <w:r w:rsidRPr="00070617">
        <w:rPr>
          <w:rFonts w:ascii="Times New Roman" w:hAnsi="Times New Roman"/>
          <w:szCs w:val="22"/>
        </w:rPr>
        <w:t xml:space="preserve"> </w:t>
      </w:r>
      <w:bookmarkStart w:id="55" w:name="_Toc24634126"/>
      <w:r w:rsidRPr="00070617">
        <w:rPr>
          <w:rFonts w:ascii="Times New Roman" w:hAnsi="Times New Roman"/>
          <w:szCs w:val="22"/>
        </w:rPr>
        <w:t>İşin süresinden önce bitirilmesi</w:t>
      </w:r>
      <w:bookmarkEnd w:id="55"/>
      <w:r w:rsidRPr="00070617">
        <w:rPr>
          <w:rFonts w:ascii="Times New Roman" w:hAnsi="Times New Roman"/>
          <w:szCs w:val="22"/>
        </w:rPr>
        <w:t xml:space="preserve"> </w:t>
      </w:r>
    </w:p>
    <w:p w14:paraId="2928FB0D"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 </w:t>
      </w:r>
      <w:r w:rsidRPr="009E6AB9">
        <w:rPr>
          <w:rFonts w:ascii="Times New Roman" w:hAnsi="Times New Roman"/>
          <w:b/>
          <w:szCs w:val="22"/>
        </w:rPr>
        <w:t>Madde 36-</w:t>
      </w:r>
      <w:r w:rsidR="009A6C73" w:rsidRPr="009E6AB9">
        <w:rPr>
          <w:rFonts w:ascii="Times New Roman" w:hAnsi="Times New Roman"/>
          <w:b/>
          <w:szCs w:val="22"/>
        </w:rPr>
        <w:t xml:space="preserve"> </w:t>
      </w:r>
      <w:r w:rsidRPr="009E6AB9">
        <w:rPr>
          <w:rFonts w:ascii="Times New Roman" w:hAnsi="Times New Roman"/>
          <w:szCs w:val="22"/>
        </w:rPr>
        <w:t>Taahhüdün sözleşmede tespit edilmiş süreden önce tamamlaması halinde, yüklenicinin isteği üzerine, idare sözleşmedeki bitim tarihini beklemeksizin "Kabul İşlemleri ve Kesin Ödeme" bölümünde belirlenen usullere uygun olarak kabul işlemlerini tamamlar.</w:t>
      </w:r>
    </w:p>
    <w:p w14:paraId="2433F0D9" w14:textId="77777777" w:rsidR="00DC3114" w:rsidRPr="009E6AB9" w:rsidRDefault="00DC3114" w:rsidP="00ED3F09">
      <w:pPr>
        <w:spacing w:after="100" w:afterAutospacing="1" w:line="240" w:lineRule="auto"/>
        <w:ind w:firstLine="709"/>
        <w:rPr>
          <w:rFonts w:ascii="Times New Roman" w:hAnsi="Times New Roman"/>
          <w:szCs w:val="22"/>
        </w:rPr>
      </w:pPr>
    </w:p>
    <w:p w14:paraId="77AB877A" w14:textId="77777777" w:rsidR="00892C77" w:rsidRPr="00070617" w:rsidRDefault="00892C77" w:rsidP="00ED3F09">
      <w:pPr>
        <w:pStyle w:val="Balk2"/>
        <w:spacing w:after="100" w:afterAutospacing="1" w:line="240" w:lineRule="auto"/>
        <w:rPr>
          <w:rFonts w:ascii="Times New Roman" w:hAnsi="Times New Roman"/>
          <w:szCs w:val="22"/>
        </w:rPr>
      </w:pPr>
      <w:bookmarkStart w:id="56" w:name="_Toc24634127"/>
      <w:r w:rsidRPr="00070617">
        <w:rPr>
          <w:rFonts w:ascii="Times New Roman" w:hAnsi="Times New Roman"/>
          <w:szCs w:val="22"/>
        </w:rPr>
        <w:t xml:space="preserve">          </w:t>
      </w:r>
      <w:r w:rsidR="001E34BC" w:rsidRPr="00070617">
        <w:rPr>
          <w:rFonts w:ascii="Times New Roman" w:hAnsi="Times New Roman"/>
          <w:szCs w:val="22"/>
        </w:rPr>
        <w:t xml:space="preserve">  </w:t>
      </w:r>
      <w:r w:rsidRPr="00070617">
        <w:rPr>
          <w:rFonts w:ascii="Times New Roman" w:hAnsi="Times New Roman"/>
          <w:szCs w:val="22"/>
        </w:rPr>
        <w:t>Fiyatı belli olmayan işlerde yeni birim fiyat tespiti</w:t>
      </w:r>
      <w:bookmarkEnd w:id="56"/>
    </w:p>
    <w:p w14:paraId="0A793A93" w14:textId="77777777" w:rsidR="00892C77" w:rsidRPr="009E6AB9" w:rsidRDefault="00892C77" w:rsidP="00ED3F09">
      <w:pPr>
        <w:pStyle w:val="BodyText23"/>
        <w:spacing w:after="100" w:afterAutospacing="1" w:line="240" w:lineRule="auto"/>
        <w:ind w:firstLine="720"/>
        <w:rPr>
          <w:rFonts w:ascii="Times New Roman" w:hAnsi="Times New Roman"/>
          <w:szCs w:val="22"/>
        </w:rPr>
      </w:pPr>
      <w:r w:rsidRPr="009E6AB9">
        <w:rPr>
          <w:rFonts w:ascii="Times New Roman" w:hAnsi="Times New Roman"/>
          <w:b/>
          <w:szCs w:val="22"/>
        </w:rPr>
        <w:t xml:space="preserve">Madde 37- </w:t>
      </w:r>
      <w:r w:rsidRPr="009E6AB9">
        <w:rPr>
          <w:rFonts w:ascii="Times New Roman" w:hAnsi="Times New Roman"/>
          <w:szCs w:val="22"/>
        </w:rPr>
        <w:t xml:space="preserve">İşin devamı sırasında, yapılması idarece istenen </w:t>
      </w:r>
      <w:r w:rsidR="0048331A" w:rsidRPr="009E6AB9">
        <w:rPr>
          <w:rFonts w:ascii="Times New Roman" w:hAnsi="Times New Roman"/>
          <w:szCs w:val="22"/>
        </w:rPr>
        <w:t xml:space="preserve">veya </w:t>
      </w:r>
      <w:r w:rsidR="00A16A7E" w:rsidRPr="009E6AB9">
        <w:rPr>
          <w:rFonts w:ascii="Times New Roman" w:hAnsi="Times New Roman"/>
          <w:szCs w:val="22"/>
        </w:rPr>
        <w:t>53 üncü</w:t>
      </w:r>
      <w:r w:rsidR="0048331A" w:rsidRPr="009E6AB9">
        <w:rPr>
          <w:rFonts w:ascii="Times New Roman" w:hAnsi="Times New Roman"/>
          <w:szCs w:val="22"/>
        </w:rPr>
        <w:t xml:space="preserve"> maddeye göre sözleşme kapsa</w:t>
      </w:r>
      <w:r w:rsidR="00003E67" w:rsidRPr="009E6AB9">
        <w:rPr>
          <w:rFonts w:ascii="Times New Roman" w:hAnsi="Times New Roman"/>
          <w:szCs w:val="22"/>
        </w:rPr>
        <w:t>mında ilave olarak yaptırılacak</w:t>
      </w:r>
      <w:r w:rsidR="0048331A" w:rsidRPr="009E6AB9">
        <w:rPr>
          <w:rFonts w:ascii="Times New Roman" w:hAnsi="Times New Roman"/>
          <w:szCs w:val="22"/>
        </w:rPr>
        <w:t xml:space="preserve"> ve</w:t>
      </w:r>
      <w:r w:rsidRPr="009E6AB9">
        <w:rPr>
          <w:rFonts w:ascii="Times New Roman" w:hAnsi="Times New Roman"/>
          <w:szCs w:val="22"/>
        </w:rPr>
        <w:t xml:space="preserve"> birim fiyat cetvelinde yer almayan yeni iş kalemlerine ait birim fiyatlar;</w:t>
      </w:r>
    </w:p>
    <w:p w14:paraId="67C8D891" w14:textId="77777777" w:rsidR="00892C77" w:rsidRPr="009E6AB9" w:rsidRDefault="00892C77" w:rsidP="00ED3F09">
      <w:pPr>
        <w:pStyle w:val="BodyText23"/>
        <w:tabs>
          <w:tab w:val="clear" w:pos="360"/>
        </w:tabs>
        <w:spacing w:after="100" w:afterAutospacing="1" w:line="240" w:lineRule="auto"/>
        <w:ind w:firstLine="567"/>
        <w:rPr>
          <w:rFonts w:ascii="Times New Roman" w:hAnsi="Times New Roman"/>
          <w:szCs w:val="22"/>
        </w:rPr>
      </w:pPr>
      <w:r w:rsidRPr="009E6AB9">
        <w:rPr>
          <w:rFonts w:ascii="Times New Roman" w:hAnsi="Times New Roman"/>
          <w:szCs w:val="22"/>
        </w:rPr>
        <w:t xml:space="preserve">  a)</w:t>
      </w:r>
      <w:r w:rsidR="009A6C73" w:rsidRPr="009E6AB9">
        <w:rPr>
          <w:rFonts w:ascii="Times New Roman" w:hAnsi="Times New Roman"/>
          <w:szCs w:val="22"/>
        </w:rPr>
        <w:t xml:space="preserve"> </w:t>
      </w:r>
      <w:r w:rsidRPr="009E6AB9">
        <w:rPr>
          <w:rFonts w:ascii="Times New Roman" w:hAnsi="Times New Roman"/>
          <w:szCs w:val="22"/>
        </w:rPr>
        <w:t>Yüklenicinin birim fiyatlarının tespitinde kullanarak teklifinin ekinde idareye verdiği ve yeni iş kalemi ile benzerlik gösteren iş kalemlerine ait analizlerle kıyaslanarak bulunacak analizler,</w:t>
      </w:r>
    </w:p>
    <w:p w14:paraId="1F29113D" w14:textId="77777777" w:rsidR="00892C77" w:rsidRPr="009E6AB9" w:rsidRDefault="00892C77" w:rsidP="00ED3F09">
      <w:pPr>
        <w:pStyle w:val="BodyText23"/>
        <w:tabs>
          <w:tab w:val="clear" w:pos="360"/>
          <w:tab w:val="left" w:pos="720"/>
        </w:tabs>
        <w:spacing w:after="100" w:afterAutospacing="1" w:line="240" w:lineRule="auto"/>
        <w:rPr>
          <w:rFonts w:ascii="Times New Roman" w:hAnsi="Times New Roman"/>
          <w:szCs w:val="22"/>
        </w:rPr>
      </w:pPr>
      <w:r w:rsidRPr="009E6AB9">
        <w:rPr>
          <w:rFonts w:ascii="Times New Roman" w:hAnsi="Times New Roman"/>
          <w:szCs w:val="22"/>
        </w:rPr>
        <w:tab/>
        <w:t>b)</w:t>
      </w:r>
      <w:r w:rsidR="009A6C73" w:rsidRPr="009E6AB9">
        <w:rPr>
          <w:rFonts w:ascii="Times New Roman" w:hAnsi="Times New Roman"/>
          <w:szCs w:val="22"/>
        </w:rPr>
        <w:t xml:space="preserve"> </w:t>
      </w:r>
      <w:r w:rsidRPr="009E6AB9">
        <w:rPr>
          <w:rFonts w:ascii="Times New Roman" w:hAnsi="Times New Roman"/>
          <w:szCs w:val="22"/>
        </w:rPr>
        <w:t xml:space="preserve">İdarede veya diğer idarelerde mevcut olan ve yeni iş kalemine benzerlik gösteren iş kalemlerine ait analizler, </w:t>
      </w:r>
    </w:p>
    <w:p w14:paraId="05870D7B" w14:textId="77777777" w:rsidR="00892C77" w:rsidRPr="009E6AB9" w:rsidRDefault="00892C77" w:rsidP="00ED3F09">
      <w:pPr>
        <w:pStyle w:val="BodyText23"/>
        <w:tabs>
          <w:tab w:val="clear" w:pos="360"/>
          <w:tab w:val="left" w:pos="720"/>
        </w:tabs>
        <w:spacing w:after="100" w:afterAutospacing="1" w:line="240" w:lineRule="auto"/>
        <w:rPr>
          <w:rFonts w:ascii="Times New Roman" w:hAnsi="Times New Roman"/>
          <w:szCs w:val="22"/>
        </w:rPr>
      </w:pPr>
      <w:r w:rsidRPr="009E6AB9">
        <w:rPr>
          <w:rFonts w:ascii="Times New Roman" w:hAnsi="Times New Roman"/>
          <w:szCs w:val="22"/>
        </w:rPr>
        <w:tab/>
        <w:t>c)</w:t>
      </w:r>
      <w:r w:rsidR="009A6C73" w:rsidRPr="009E6AB9">
        <w:rPr>
          <w:rFonts w:ascii="Times New Roman" w:hAnsi="Times New Roman"/>
          <w:szCs w:val="22"/>
        </w:rPr>
        <w:t xml:space="preserve"> </w:t>
      </w:r>
      <w:r w:rsidRPr="009E6AB9">
        <w:rPr>
          <w:rFonts w:ascii="Times New Roman" w:hAnsi="Times New Roman"/>
          <w:szCs w:val="22"/>
        </w:rPr>
        <w:t>Yeni iş kaleminin yapılması sırasında tutulacak puantajla tespit edilecek malzeme miktarları ile personel ve makinelerin çalışma saatleri esas alınarak oluşturulacak analizler,</w:t>
      </w:r>
    </w:p>
    <w:p w14:paraId="291CE3A1" w14:textId="77777777" w:rsidR="00892C77" w:rsidRPr="009E6AB9" w:rsidRDefault="00892C77" w:rsidP="00ED3F09">
      <w:pPr>
        <w:pStyle w:val="BodyText23"/>
        <w:tabs>
          <w:tab w:val="clear" w:pos="360"/>
          <w:tab w:val="left" w:pos="720"/>
        </w:tabs>
        <w:spacing w:after="100" w:afterAutospacing="1" w:line="240" w:lineRule="auto"/>
        <w:rPr>
          <w:rFonts w:ascii="Times New Roman" w:hAnsi="Times New Roman"/>
          <w:szCs w:val="22"/>
        </w:rPr>
      </w:pPr>
      <w:r w:rsidRPr="009E6AB9">
        <w:rPr>
          <w:rFonts w:ascii="Times New Roman" w:hAnsi="Times New Roman"/>
          <w:szCs w:val="22"/>
        </w:rPr>
        <w:tab/>
        <w:t>d)</w:t>
      </w:r>
      <w:r w:rsidR="009A6C73" w:rsidRPr="009E6AB9">
        <w:rPr>
          <w:rFonts w:ascii="Times New Roman" w:hAnsi="Times New Roman"/>
          <w:szCs w:val="22"/>
        </w:rPr>
        <w:t xml:space="preserve"> </w:t>
      </w:r>
      <w:r w:rsidRPr="009E6AB9">
        <w:rPr>
          <w:rFonts w:ascii="Times New Roman" w:hAnsi="Times New Roman"/>
          <w:szCs w:val="22"/>
        </w:rPr>
        <w:t>İdarede ve diğer idarelerde mevcut rayiçler ile yüklenicinin teklifinin ekinde idareye verdiği teklif rayiçler,</w:t>
      </w:r>
    </w:p>
    <w:p w14:paraId="545556F4" w14:textId="77777777" w:rsidR="00892C77" w:rsidRPr="009E6AB9" w:rsidRDefault="00892C77" w:rsidP="00ED3F09">
      <w:pPr>
        <w:pStyle w:val="BodyText23"/>
        <w:tabs>
          <w:tab w:val="clear" w:pos="360"/>
          <w:tab w:val="left" w:pos="720"/>
        </w:tabs>
        <w:spacing w:after="100" w:afterAutospacing="1" w:line="240" w:lineRule="auto"/>
        <w:rPr>
          <w:rFonts w:ascii="Times New Roman" w:hAnsi="Times New Roman"/>
          <w:szCs w:val="22"/>
        </w:rPr>
      </w:pPr>
      <w:r w:rsidRPr="009E6AB9">
        <w:rPr>
          <w:rFonts w:ascii="Times New Roman" w:hAnsi="Times New Roman"/>
          <w:szCs w:val="22"/>
        </w:rPr>
        <w:tab/>
        <w:t>e)</w:t>
      </w:r>
      <w:r w:rsidR="009A6C73" w:rsidRPr="009E6AB9">
        <w:rPr>
          <w:rFonts w:ascii="Times New Roman" w:hAnsi="Times New Roman"/>
          <w:szCs w:val="22"/>
        </w:rPr>
        <w:t xml:space="preserve"> </w:t>
      </w:r>
      <w:r w:rsidRPr="009E6AB9">
        <w:rPr>
          <w:rFonts w:ascii="Times New Roman" w:hAnsi="Times New Roman"/>
          <w:szCs w:val="22"/>
        </w:rPr>
        <w:t>İdarece kabul edilmek şartıyla ilgisine göre, Ticaret ve/veya Sanayi Odasınca veya  meslek odasınca onaylanmış memleket rayiçleri,</w:t>
      </w:r>
      <w:r w:rsidR="00044086" w:rsidRPr="009E6AB9">
        <w:rPr>
          <w:rFonts w:ascii="Times New Roman" w:hAnsi="Times New Roman"/>
          <w:szCs w:val="22"/>
        </w:rPr>
        <w:t xml:space="preserve"> </w:t>
      </w:r>
      <w:r w:rsidRPr="009E6AB9">
        <w:rPr>
          <w:rFonts w:ascii="Times New Roman" w:hAnsi="Times New Roman"/>
          <w:szCs w:val="22"/>
        </w:rPr>
        <w:t>kullanılarak yukarıdaki öncelik sırasına göre kontrollük ile yüklenici tarafından tespit edilir.</w:t>
      </w:r>
      <w:r w:rsidR="00044086" w:rsidRPr="009E6AB9">
        <w:rPr>
          <w:rFonts w:ascii="Times New Roman" w:hAnsi="Times New Roman"/>
          <w:szCs w:val="22"/>
        </w:rPr>
        <w:t xml:space="preserve"> </w:t>
      </w:r>
      <w:r w:rsidRPr="009E6AB9">
        <w:rPr>
          <w:rFonts w:ascii="Times New Roman" w:hAnsi="Times New Roman"/>
          <w:szCs w:val="22"/>
        </w:rPr>
        <w:t xml:space="preserve">Bu hususta düzenlenen yeni fiyat tutanağı idarenin onayına sunulur ve onaydan sonra geçerli olur. </w:t>
      </w:r>
    </w:p>
    <w:p w14:paraId="68F5A2B5" w14:textId="77777777" w:rsidR="00892C77" w:rsidRPr="009E6AB9" w:rsidRDefault="00892C77" w:rsidP="00ED3F09">
      <w:pPr>
        <w:pStyle w:val="BodyText23"/>
        <w:spacing w:after="100" w:afterAutospacing="1" w:line="240" w:lineRule="auto"/>
        <w:ind w:firstLine="720"/>
        <w:rPr>
          <w:rFonts w:ascii="Times New Roman" w:hAnsi="Times New Roman"/>
          <w:szCs w:val="22"/>
        </w:rPr>
      </w:pPr>
      <w:r w:rsidRPr="009E6AB9">
        <w:rPr>
          <w:rFonts w:ascii="Times New Roman" w:hAnsi="Times New Roman"/>
          <w:szCs w:val="22"/>
        </w:rPr>
        <w:t xml:space="preserve"> Fiyat tutanağının idarenin onayına sunulduğu tarihten itibaren </w:t>
      </w:r>
      <w:r w:rsidR="008C4AC1" w:rsidRPr="009E6AB9">
        <w:rPr>
          <w:rFonts w:ascii="Times New Roman" w:hAnsi="Times New Roman"/>
          <w:szCs w:val="22"/>
        </w:rPr>
        <w:t>otuz (</w:t>
      </w:r>
      <w:r w:rsidRPr="009E6AB9">
        <w:rPr>
          <w:rFonts w:ascii="Times New Roman" w:hAnsi="Times New Roman"/>
          <w:szCs w:val="22"/>
        </w:rPr>
        <w:t>30</w:t>
      </w:r>
      <w:r w:rsidR="008C4AC1" w:rsidRPr="009E6AB9">
        <w:rPr>
          <w:rFonts w:ascii="Times New Roman" w:hAnsi="Times New Roman"/>
          <w:szCs w:val="22"/>
        </w:rPr>
        <w:t>)</w:t>
      </w:r>
      <w:r w:rsidRPr="009E6AB9">
        <w:rPr>
          <w:rFonts w:ascii="Times New Roman" w:hAnsi="Times New Roman"/>
          <w:szCs w:val="22"/>
        </w:rPr>
        <w:t xml:space="preserve"> gün içerisinde taraflar yeni birim fiyatlar üzerinde anlaşma sağlayamazlarsa bu hususta bir anlaşmazlık zaptı düzenlenerek taraflarca imzalanır ve konu sözleşmedeki anlaşmazlıkların çözümüne ilişkin hükümlere göre </w:t>
      </w:r>
      <w:r w:rsidRPr="009E6AB9">
        <w:rPr>
          <w:rFonts w:ascii="Times New Roman" w:hAnsi="Times New Roman"/>
          <w:szCs w:val="22"/>
        </w:rPr>
        <w:lastRenderedPageBreak/>
        <w:t>çözümlenir. Ancak bu süre içinde yüklenici, idare tarafından tespit edilen birim fiyatın uygulanması şartı ile işe devam etmek zorundadır.</w:t>
      </w:r>
    </w:p>
    <w:p w14:paraId="326FF251" w14:textId="77777777" w:rsidR="00892C77" w:rsidRPr="00070617" w:rsidRDefault="00892C77" w:rsidP="00ED3F09">
      <w:pPr>
        <w:pStyle w:val="Balk1"/>
        <w:spacing w:after="100" w:afterAutospacing="1" w:line="240" w:lineRule="auto"/>
        <w:ind w:firstLine="720"/>
        <w:rPr>
          <w:sz w:val="22"/>
          <w:szCs w:val="22"/>
        </w:rPr>
      </w:pPr>
      <w:bookmarkStart w:id="57" w:name="_Toc24634128"/>
      <w:bookmarkStart w:id="58" w:name="_Toc17863879"/>
      <w:r w:rsidRPr="00070617">
        <w:rPr>
          <w:sz w:val="22"/>
          <w:szCs w:val="22"/>
        </w:rPr>
        <w:t>ALTINCI BÖLÜM</w:t>
      </w:r>
      <w:bookmarkEnd w:id="57"/>
    </w:p>
    <w:p w14:paraId="0BAFCADF" w14:textId="77777777" w:rsidR="00892C77" w:rsidRPr="00070617" w:rsidRDefault="00892C77" w:rsidP="00ED3F09">
      <w:pPr>
        <w:pStyle w:val="Balk1"/>
        <w:spacing w:after="100" w:afterAutospacing="1" w:line="240" w:lineRule="auto"/>
        <w:rPr>
          <w:sz w:val="22"/>
          <w:szCs w:val="22"/>
        </w:rPr>
      </w:pPr>
      <w:bookmarkStart w:id="59" w:name="_Toc24634129"/>
      <w:r w:rsidRPr="00070617">
        <w:rPr>
          <w:sz w:val="22"/>
          <w:szCs w:val="22"/>
        </w:rPr>
        <w:t>Yüklenicinin Çalıştırdığı Personel, Çalışanların Hakları ve Çalışma Ş</w:t>
      </w:r>
      <w:bookmarkEnd w:id="58"/>
      <w:r w:rsidRPr="00070617">
        <w:rPr>
          <w:sz w:val="22"/>
          <w:szCs w:val="22"/>
        </w:rPr>
        <w:t>artları</w:t>
      </w:r>
      <w:bookmarkEnd w:id="59"/>
    </w:p>
    <w:p w14:paraId="72067E63" w14:textId="77777777" w:rsidR="00501B75" w:rsidRPr="00070617" w:rsidRDefault="00501B75" w:rsidP="00ED3F09">
      <w:pPr>
        <w:pStyle w:val="Balk2"/>
        <w:spacing w:after="100" w:afterAutospacing="1" w:line="240" w:lineRule="auto"/>
        <w:ind w:firstLine="720"/>
        <w:rPr>
          <w:rFonts w:ascii="Times New Roman" w:hAnsi="Times New Roman"/>
          <w:szCs w:val="22"/>
        </w:rPr>
      </w:pPr>
      <w:bookmarkStart w:id="60" w:name="_Toc24634130"/>
    </w:p>
    <w:p w14:paraId="7E2B90B3" w14:textId="77777777" w:rsidR="00892C77" w:rsidRPr="00070617" w:rsidRDefault="00892C77" w:rsidP="00ED3F09">
      <w:pPr>
        <w:pStyle w:val="Balk2"/>
        <w:spacing w:after="100" w:afterAutospacing="1" w:line="240" w:lineRule="auto"/>
        <w:ind w:firstLine="720"/>
        <w:rPr>
          <w:rFonts w:ascii="Times New Roman" w:hAnsi="Times New Roman"/>
          <w:szCs w:val="22"/>
        </w:rPr>
      </w:pPr>
      <w:r w:rsidRPr="00070617">
        <w:rPr>
          <w:rFonts w:ascii="Times New Roman" w:hAnsi="Times New Roman"/>
          <w:szCs w:val="22"/>
        </w:rPr>
        <w:t>Çalışanların özlük hakları</w:t>
      </w:r>
      <w:bookmarkEnd w:id="60"/>
      <w:r w:rsidRPr="00070617">
        <w:rPr>
          <w:rFonts w:ascii="Times New Roman" w:hAnsi="Times New Roman"/>
          <w:szCs w:val="22"/>
        </w:rPr>
        <w:t xml:space="preserve"> </w:t>
      </w:r>
    </w:p>
    <w:p w14:paraId="685B233A" w14:textId="77777777" w:rsidR="00892C77" w:rsidRPr="009E6AB9" w:rsidRDefault="00892C77" w:rsidP="007D013F">
      <w:pPr>
        <w:spacing w:after="100" w:afterAutospacing="1" w:line="240" w:lineRule="auto"/>
        <w:ind w:firstLine="720"/>
        <w:rPr>
          <w:rFonts w:ascii="Times New Roman" w:hAnsi="Times New Roman"/>
          <w:szCs w:val="22"/>
        </w:rPr>
      </w:pPr>
      <w:r w:rsidRPr="009E6AB9">
        <w:rPr>
          <w:rFonts w:ascii="Times New Roman" w:hAnsi="Times New Roman"/>
          <w:b/>
          <w:szCs w:val="22"/>
        </w:rPr>
        <w:t xml:space="preserve">Madde </w:t>
      </w:r>
      <w:r w:rsidR="00FB25F8" w:rsidRPr="009E6AB9">
        <w:rPr>
          <w:rFonts w:ascii="Times New Roman" w:hAnsi="Times New Roman"/>
          <w:b/>
          <w:szCs w:val="22"/>
        </w:rPr>
        <w:t>38</w:t>
      </w:r>
      <w:r w:rsidRPr="009E6AB9">
        <w:rPr>
          <w:rFonts w:ascii="Times New Roman" w:hAnsi="Times New Roman"/>
          <w:b/>
          <w:szCs w:val="22"/>
        </w:rPr>
        <w:t xml:space="preserve">- </w:t>
      </w:r>
      <w:r w:rsidRPr="009E6AB9">
        <w:rPr>
          <w:rFonts w:ascii="Times New Roman" w:hAnsi="Times New Roman"/>
          <w:szCs w:val="22"/>
        </w:rPr>
        <w:t>Yüklenici çalıştırdığı işçilerin, işin yapılmakta olduğu bir işkolu veya meslekte aynı tipteki bu iş için mevzuatla kabul edilenlerden daha az elverişli olmayan şartlarda çalışmalarını ve ücret almalarını sağlayacaktır. Ücret, yan ödeme ve çalışma şartlarının toplu sözleşme veya mevzuatla tespit edilmemiş olması halinde yüklenici, en yakın ve uygun bir bölgedeki işkolu veya meslekteki aynı tip bir iş için  mevzuatla tespit edilenlerden daha az elverişli olmayan ücret, yan ödeme ve çalışma şartlarını sağlayacaktır. Yüklenici, varsa alt yüklenicilerinin bu çalışma şartlarına uymalarını sağlamak için gerekli tedbirleri alacaktır.</w:t>
      </w:r>
    </w:p>
    <w:p w14:paraId="0B63602F" w14:textId="77777777" w:rsidR="007248D3" w:rsidRPr="009E6AB9" w:rsidRDefault="007248D3"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 xml:space="preserve">(Değişik fıkra: 25/10/2014-29156 R.G./1. md., Geçerlilik: </w:t>
      </w:r>
      <w:r w:rsidRPr="009E6AB9">
        <w:rPr>
          <w:rFonts w:ascii="Times New Roman" w:eastAsia="Calibri" w:hAnsi="Times New Roman"/>
          <w:b/>
          <w:szCs w:val="22"/>
          <w:lang w:eastAsia="en-US"/>
        </w:rPr>
        <w:t>11/9/2014</w:t>
      </w:r>
      <w:r w:rsidRPr="009E6AB9">
        <w:rPr>
          <w:rFonts w:ascii="Times New Roman" w:hAnsi="Times New Roman"/>
          <w:b/>
          <w:szCs w:val="22"/>
        </w:rPr>
        <w:t>)</w:t>
      </w:r>
      <w:r w:rsidRPr="009E6AB9">
        <w:rPr>
          <w:rFonts w:ascii="Times New Roman" w:hAnsi="Times New Roman"/>
          <w:b/>
          <w:sz w:val="24"/>
          <w:szCs w:val="24"/>
        </w:rPr>
        <w:t xml:space="preserve"> </w:t>
      </w:r>
      <w:r w:rsidRPr="009E6AB9">
        <w:rPr>
          <w:rFonts w:ascii="Times New Roman" w:hAnsi="Times New Roman"/>
          <w:szCs w:val="22"/>
        </w:rPr>
        <w:t>Kontrol teşkilatı, yüklenici veya alt yüklenici tarafından istihdam edilen işçilerin ücretlerinin tam ve zamanında ödenip ödenmediğini her ay resen kontrol etmekle ayrıca bu konuda kendisine ulaşan başvuruları (talep ve ihbarları) ivedilikle değerlendirmekle yükümlüdür.</w:t>
      </w:r>
    </w:p>
    <w:p w14:paraId="7E6DA511"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Bu amaçla yüklenicinin hakediş istemesi üzerine, bu istek ve hakedişin ödeneceği tarih (yaklaşık olarak), </w:t>
      </w:r>
      <w:r w:rsidR="00170B77" w:rsidRPr="009E6AB9">
        <w:rPr>
          <w:rFonts w:ascii="Times New Roman" w:hAnsi="Times New Roman"/>
          <w:szCs w:val="22"/>
        </w:rPr>
        <w:t>şantiye şefliği, işyeri ilan tahtası veya işçilerin toplu bulunduğu yerler gibi işçilerin görebileceği yerlere yazılı ilan asılmak suretiyle duyurulur.</w:t>
      </w:r>
      <w:r w:rsidRPr="009E6AB9">
        <w:rPr>
          <w:rFonts w:ascii="Times New Roman" w:hAnsi="Times New Roman"/>
          <w:szCs w:val="22"/>
        </w:rPr>
        <w:t xml:space="preserve"> İlanın yapıldığı, kontrol teşkilatının ve yüklenici veya vekili ile işçi temsilcisinin imzaladıkları bir tutanakla tespit edilerek bu tutanağın bir kopyası hakedişin ödeme yerine gönderilir.</w:t>
      </w:r>
    </w:p>
    <w:p w14:paraId="4F626DA4"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Personel alacakları, hakediş raporunun düzenlendiği tarihten önceki (işçi ücretleri ödeme günü öncesindeki) günler için belirlenmiş sayılır. Bu tür alacakların üç </w:t>
      </w:r>
      <w:r w:rsidR="008C4AC1" w:rsidRPr="009E6AB9">
        <w:rPr>
          <w:rFonts w:ascii="Times New Roman" w:hAnsi="Times New Roman"/>
          <w:szCs w:val="22"/>
        </w:rPr>
        <w:t xml:space="preserve">(3) </w:t>
      </w:r>
      <w:r w:rsidRPr="009E6AB9">
        <w:rPr>
          <w:rFonts w:ascii="Times New Roman" w:hAnsi="Times New Roman"/>
          <w:szCs w:val="22"/>
        </w:rPr>
        <w:t>aylık tutarından fazlası hakkında idareye herhangi bir sorumluluk düşmez.</w:t>
      </w:r>
    </w:p>
    <w:p w14:paraId="0E151F26" w14:textId="77777777" w:rsidR="00892C77" w:rsidRPr="009E6AB9" w:rsidRDefault="007248D3" w:rsidP="00ED3F09">
      <w:pPr>
        <w:spacing w:after="100" w:afterAutospacing="1" w:line="240" w:lineRule="auto"/>
        <w:ind w:firstLine="720"/>
        <w:rPr>
          <w:rFonts w:ascii="Times New Roman" w:hAnsi="Times New Roman"/>
          <w:color w:val="FF0000"/>
          <w:szCs w:val="22"/>
        </w:rPr>
      </w:pPr>
      <w:r w:rsidRPr="009E6AB9">
        <w:rPr>
          <w:rFonts w:ascii="Times New Roman" w:hAnsi="Times New Roman"/>
          <w:b/>
          <w:szCs w:val="22"/>
        </w:rPr>
        <w:t xml:space="preserve">(Mülga fıkra: 25/10/2014-29156 R.G./1. md., Geçerlilik: </w:t>
      </w:r>
      <w:r w:rsidRPr="009E6AB9">
        <w:rPr>
          <w:rFonts w:ascii="Times New Roman" w:eastAsia="Calibri" w:hAnsi="Times New Roman"/>
          <w:b/>
          <w:szCs w:val="22"/>
          <w:lang w:eastAsia="en-US"/>
        </w:rPr>
        <w:t>11/9/2014</w:t>
      </w:r>
      <w:r w:rsidRPr="009E6AB9">
        <w:rPr>
          <w:rFonts w:ascii="Times New Roman" w:hAnsi="Times New Roman"/>
          <w:b/>
          <w:szCs w:val="22"/>
        </w:rPr>
        <w:t>)</w:t>
      </w:r>
    </w:p>
    <w:p w14:paraId="5B589DDD" w14:textId="77777777" w:rsidR="007248D3" w:rsidRPr="009E6AB9" w:rsidRDefault="007248D3"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 xml:space="preserve">(Değişik fıkra: 25/10/2014-29156 R.G./1. md., Geçerlilik: </w:t>
      </w:r>
      <w:r w:rsidRPr="009E6AB9">
        <w:rPr>
          <w:rFonts w:ascii="Times New Roman" w:eastAsia="Calibri" w:hAnsi="Times New Roman"/>
          <w:b/>
          <w:szCs w:val="22"/>
          <w:lang w:eastAsia="en-US"/>
        </w:rPr>
        <w:t>11/9/2014</w:t>
      </w:r>
      <w:r w:rsidRPr="009E6AB9">
        <w:rPr>
          <w:rFonts w:ascii="Times New Roman" w:hAnsi="Times New Roman"/>
          <w:b/>
          <w:szCs w:val="22"/>
        </w:rPr>
        <w:t>)</w:t>
      </w:r>
      <w:r w:rsidRPr="009E6AB9">
        <w:rPr>
          <w:rFonts w:ascii="Times New Roman" w:hAnsi="Times New Roman"/>
          <w:b/>
          <w:sz w:val="24"/>
          <w:szCs w:val="24"/>
        </w:rPr>
        <w:t xml:space="preserve"> </w:t>
      </w:r>
      <w:r w:rsidRPr="009E6AB9">
        <w:rPr>
          <w:rFonts w:ascii="Times New Roman" w:hAnsi="Times New Roman"/>
          <w:szCs w:val="22"/>
        </w:rPr>
        <w:t>İdare tarafından gerek resen gerekse de başvuru üzerine bordroların ve/veya ücret ödemesini gösterir diğer bilgi ve belgelerin (yüklenici veya alt yüklenicinin kayıtları, puantaj, hesap pusulaları gibi) incelenmesi neticesinde ücret ve/veya yan ödemelerin eksik ödendiğinin veya ödenmediğinin tespit edilmesi halinde bu durumun yüklenici tarafından bordroya bağlanması sağlanır ve bu bordrolar hakediş raporu ile birlikte ödeme yerine gönderilir. Aynı zamanda, ücret ve/veya yan ödemelerin, ödenmeyen kısmı yüklenicinin hakedişinden kesilir ve tabi olunan mali mevzuat hükümleri çerçevesinde idare tarafından doğrudan işçinin banka hesabına yatırılır. Bu husus ayrıca bir tutanağa da bağlanır.</w:t>
      </w:r>
    </w:p>
    <w:p w14:paraId="71AD15CD"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Yüklenicinin iş verdiği alt yüklenicilerin gündelikçi, haftalıkçı veya aylıkçı olarak işyerinde çalıştırdığı işçi, personel ve teknik elemanların tamamı da yüklenicinin elemanları hükmünde olup, bunların ücretlerinin ödenmesinden de doğrudan doğruya yüklenici sorumludur. Yüklenici, bunların ücretleri hakkında da aynen kendi elemanları gibi ve yukarıda belirtildiği şekilde işlem yapmak zorundadır.</w:t>
      </w:r>
    </w:p>
    <w:p w14:paraId="182A569B"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Personel alacaklarının kontrol edilebilmesi için yüklenici, teknik ve yönetici personeli ile işçilerine yaptığı ödemelerin bordrolarından birer kopyasını, bordroların düzenlenmesi tarihinden başlayarak en çok bir ay içinde, kontrol teşkilatına verecek ve bu bordrolarda teknik ve yönetici personel ile işçilerin sanatları ve çalıştıkları yerler, ad ve soyadları ile doğum yerleri ve tarihleri belirtilecektir.</w:t>
      </w:r>
    </w:p>
    <w:p w14:paraId="2B4938F9"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Bordrolarda yüklenicinin veya vekilinin imzası bulunacaktır.</w:t>
      </w:r>
    </w:p>
    <w:p w14:paraId="331B78EE" w14:textId="77777777" w:rsidR="00701FF1" w:rsidRPr="009E6AB9" w:rsidRDefault="00701FF1"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 xml:space="preserve">(Ek fıkra: 25/10/2014-29156 R.G./1. md., Geçerlilik: </w:t>
      </w:r>
      <w:r w:rsidRPr="009E6AB9">
        <w:rPr>
          <w:rFonts w:ascii="Times New Roman" w:eastAsia="Calibri" w:hAnsi="Times New Roman"/>
          <w:b/>
          <w:szCs w:val="22"/>
          <w:lang w:eastAsia="en-US"/>
        </w:rPr>
        <w:t>11/9/2014</w:t>
      </w:r>
      <w:r w:rsidRPr="009E6AB9">
        <w:rPr>
          <w:rFonts w:ascii="Times New Roman" w:hAnsi="Times New Roman"/>
          <w:b/>
          <w:szCs w:val="22"/>
        </w:rPr>
        <w:t>)</w:t>
      </w:r>
      <w:r w:rsidRPr="009E6AB9">
        <w:rPr>
          <w:rFonts w:ascii="Times New Roman" w:hAnsi="Times New Roman"/>
          <w:b/>
          <w:sz w:val="24"/>
          <w:szCs w:val="24"/>
        </w:rPr>
        <w:t xml:space="preserve"> </w:t>
      </w:r>
      <w:r w:rsidRPr="009E6AB9">
        <w:rPr>
          <w:rFonts w:ascii="Times New Roman" w:hAnsi="Times New Roman"/>
          <w:szCs w:val="22"/>
        </w:rPr>
        <w:t xml:space="preserve">Kontrol teşkilatı, ihale konusu iş kapsamında istihdam edilen işçilerin hak ettikleri yıllık ücretli izinlerini 4857 sayılı İş Kanununa uygun bir şekilde kullanıp kullanmadıklarını kontrol etmekle yükümlüdür. Bunun için yüklenici tarafından en fazla üç ayda bir izin kayıt belgesinin bir örneğinin kontrol teşkilatına </w:t>
      </w:r>
      <w:r w:rsidRPr="009E6AB9">
        <w:rPr>
          <w:rFonts w:ascii="Times New Roman" w:hAnsi="Times New Roman"/>
          <w:szCs w:val="22"/>
        </w:rPr>
        <w:lastRenderedPageBreak/>
        <w:t>verilmesi gerekmektedir. Kontrol teşkilatınca yapılan inceleme neticesinde, yıllık ücretli izni kullandırılmayan veya eksik kullandırılan bir işçinin tespiti halinde, bu iznin 4857 sayılı Kanuna uygun bir şekilde ilgili yıl içerisinde kullandırılması sağlanır.</w:t>
      </w:r>
    </w:p>
    <w:p w14:paraId="3FFB1F73" w14:textId="77777777" w:rsidR="00E518C9" w:rsidRDefault="00E518C9" w:rsidP="00ED3F09">
      <w:pPr>
        <w:tabs>
          <w:tab w:val="left" w:pos="360"/>
        </w:tabs>
        <w:spacing w:after="100" w:afterAutospacing="1" w:line="240" w:lineRule="auto"/>
        <w:ind w:firstLine="720"/>
        <w:rPr>
          <w:rFonts w:ascii="Times New Roman" w:hAnsi="Times New Roman"/>
          <w:szCs w:val="22"/>
        </w:rPr>
      </w:pPr>
    </w:p>
    <w:p w14:paraId="1FF24237" w14:textId="77777777" w:rsidR="00E518C9" w:rsidRPr="00720D30" w:rsidRDefault="00E518C9" w:rsidP="00F252BE">
      <w:pPr>
        <w:tabs>
          <w:tab w:val="left" w:pos="566"/>
        </w:tabs>
        <w:spacing w:after="100" w:afterAutospacing="1" w:line="240" w:lineRule="auto"/>
        <w:ind w:firstLine="567"/>
        <w:rPr>
          <w:rFonts w:ascii="Times New Roman" w:hAnsi="Times New Roman"/>
          <w:b/>
          <w:sz w:val="24"/>
          <w:szCs w:val="24"/>
        </w:rPr>
      </w:pPr>
      <w:r w:rsidRPr="00720D30">
        <w:rPr>
          <w:rFonts w:ascii="Times New Roman" w:hAnsi="Times New Roman"/>
          <w:b/>
          <w:sz w:val="24"/>
          <w:szCs w:val="24"/>
        </w:rPr>
        <w:t>Çalışanların sağlık ve güvenliğine ilişkin tedbirler</w:t>
      </w:r>
      <w:r w:rsidR="00347A98" w:rsidRPr="00720D30">
        <w:rPr>
          <w:rStyle w:val="DipnotBavurusu"/>
          <w:rFonts w:ascii="Times New Roman" w:hAnsi="Times New Roman"/>
          <w:b/>
          <w:sz w:val="24"/>
          <w:szCs w:val="24"/>
        </w:rPr>
        <w:footnoteReference w:id="1"/>
      </w:r>
    </w:p>
    <w:p w14:paraId="2BE2FDBE" w14:textId="77777777" w:rsidR="00E518C9" w:rsidRPr="007F1DAD" w:rsidRDefault="00E518C9" w:rsidP="00F252BE">
      <w:pPr>
        <w:tabs>
          <w:tab w:val="left" w:pos="566"/>
        </w:tabs>
        <w:spacing w:after="100" w:afterAutospacing="1" w:line="240" w:lineRule="auto"/>
        <w:ind w:firstLine="567"/>
        <w:rPr>
          <w:rFonts w:ascii="Times New Roman" w:hAnsi="Times New Roman"/>
          <w:szCs w:val="22"/>
        </w:rPr>
      </w:pPr>
      <w:r w:rsidRPr="00720D30">
        <w:rPr>
          <w:rFonts w:ascii="Times New Roman" w:hAnsi="Times New Roman"/>
          <w:b/>
          <w:sz w:val="24"/>
          <w:szCs w:val="24"/>
        </w:rPr>
        <w:t>Madde 39 –</w:t>
      </w:r>
      <w:r w:rsidRPr="00720D30">
        <w:rPr>
          <w:rFonts w:ascii="Times New Roman" w:hAnsi="Times New Roman"/>
          <w:sz w:val="24"/>
          <w:szCs w:val="24"/>
        </w:rPr>
        <w:t xml:space="preserve"> </w:t>
      </w:r>
      <w:r w:rsidR="00115DC0" w:rsidRPr="00720D30">
        <w:rPr>
          <w:rFonts w:ascii="Times New Roman" w:hAnsi="Times New Roman"/>
          <w:sz w:val="24"/>
          <w:szCs w:val="24"/>
        </w:rPr>
        <w:t xml:space="preserve"> </w:t>
      </w:r>
      <w:r w:rsidR="00115DC0" w:rsidRPr="00720D30">
        <w:rPr>
          <w:rFonts w:ascii="Times New Roman" w:hAnsi="Times New Roman"/>
          <w:b/>
          <w:szCs w:val="22"/>
        </w:rPr>
        <w:t>(Değişik: 27/04/2016–29696 R.G. / 5. md.)</w:t>
      </w:r>
      <w:r w:rsidR="00115DC0" w:rsidRPr="00720D30">
        <w:rPr>
          <w:b/>
          <w:szCs w:val="22"/>
        </w:rPr>
        <w:t xml:space="preserve"> </w:t>
      </w:r>
      <w:r w:rsidRPr="00720D30">
        <w:rPr>
          <w:rFonts w:ascii="Times New Roman" w:hAnsi="Times New Roman"/>
          <w:sz w:val="24"/>
          <w:szCs w:val="24"/>
        </w:rPr>
        <w:t xml:space="preserve"> Y</w:t>
      </w:r>
      <w:r w:rsidRPr="007F1DAD">
        <w:rPr>
          <w:rFonts w:ascii="Times New Roman" w:hAnsi="Times New Roman"/>
          <w:szCs w:val="22"/>
        </w:rPr>
        <w:t>üklenici bütün giderleri kendisine ait olmak üzere hizmetinde çalışanlar için, gerek teker teker ve gerekse topluca yaşadıkları ve çalıştıkları yerler bakımından, yürürlükte olan iş sağlığı ve güvenliği mevzuatı hükümlerine uygun olarak her türlü sağlık ve güvenlik tedbirlerini almak ve çalışanların mevcut koşullara göre sağlıklı bir şekilde yiyip içmeleri, dinlenmeleri, yatıp kalkmaları ve yıkanmaları, meslek hastalıklarından korunmaları, hastalık veya bir kaza halinde tedavileri konularında ilgili mevzuat hükümlerine ve idare veya kontrol teşkilatının kendisine vereceği talimata uymak zorundadır.</w:t>
      </w:r>
    </w:p>
    <w:p w14:paraId="3E2D199F" w14:textId="77777777" w:rsidR="00E518C9" w:rsidRPr="007F1DAD" w:rsidRDefault="00E518C9" w:rsidP="00E518C9">
      <w:pPr>
        <w:tabs>
          <w:tab w:val="left" w:pos="566"/>
        </w:tabs>
        <w:spacing w:after="0" w:line="240" w:lineRule="exact"/>
        <w:ind w:firstLine="566"/>
        <w:rPr>
          <w:rFonts w:ascii="Times New Roman" w:hAnsi="Times New Roman"/>
          <w:szCs w:val="22"/>
        </w:rPr>
      </w:pPr>
      <w:r w:rsidRPr="007F1DAD">
        <w:rPr>
          <w:rFonts w:ascii="Times New Roman" w:hAnsi="Times New Roman"/>
          <w:szCs w:val="22"/>
        </w:rPr>
        <w:t>Yüklenici, bütün giderleri kendisine ait olmak üzere, sözleşme konusu işin yürütülmesi sırasında iş sağlığı ve güvenliği mevzuatı uyarınca alınması zorunlu olan iş sağlığı ve güvenliğine ilişkin</w:t>
      </w:r>
      <w:r w:rsidR="00347A98" w:rsidRPr="007F1DAD">
        <w:rPr>
          <w:rFonts w:ascii="Times New Roman" w:hAnsi="Times New Roman"/>
          <w:szCs w:val="22"/>
        </w:rPr>
        <w:t xml:space="preserve"> tedbirleri almakla yükümlüdür.</w:t>
      </w:r>
    </w:p>
    <w:p w14:paraId="633CBA0F" w14:textId="77777777" w:rsidR="00E518C9" w:rsidRPr="009E6AB9" w:rsidRDefault="00E518C9" w:rsidP="00ED3F09">
      <w:pPr>
        <w:tabs>
          <w:tab w:val="left" w:pos="360"/>
        </w:tabs>
        <w:spacing w:after="100" w:afterAutospacing="1" w:line="240" w:lineRule="auto"/>
        <w:ind w:firstLine="720"/>
        <w:rPr>
          <w:rFonts w:ascii="Times New Roman" w:hAnsi="Times New Roman"/>
          <w:szCs w:val="22"/>
        </w:rPr>
      </w:pPr>
    </w:p>
    <w:p w14:paraId="2BBAAE5D"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61" w:name="_Toc24634132"/>
      <w:r w:rsidRPr="00070617">
        <w:rPr>
          <w:rFonts w:ascii="Times New Roman" w:hAnsi="Times New Roman"/>
          <w:szCs w:val="22"/>
        </w:rPr>
        <w:t>Çalışanların kazaya uğramaları</w:t>
      </w:r>
      <w:bookmarkEnd w:id="61"/>
    </w:p>
    <w:p w14:paraId="33BFE241"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Madde 4</w:t>
      </w:r>
      <w:r w:rsidR="00FB25F8" w:rsidRPr="009E6AB9">
        <w:rPr>
          <w:rFonts w:ascii="Times New Roman" w:hAnsi="Times New Roman"/>
          <w:b/>
          <w:szCs w:val="22"/>
        </w:rPr>
        <w:t>0</w:t>
      </w:r>
      <w:r w:rsidRPr="009E6AB9">
        <w:rPr>
          <w:rFonts w:ascii="Times New Roman" w:hAnsi="Times New Roman"/>
          <w:b/>
          <w:szCs w:val="22"/>
        </w:rPr>
        <w:t xml:space="preserve">- </w:t>
      </w:r>
      <w:r w:rsidRPr="009E6AB9">
        <w:rPr>
          <w:rFonts w:ascii="Times New Roman" w:hAnsi="Times New Roman"/>
          <w:szCs w:val="22"/>
        </w:rPr>
        <w:t>Yüklenicinin önlemler almasına rağmen olabilecek kazalarda, yüklenicinin işçi ve personelinden kazaya uğrayanların tedavilerine ilişkin giderlerle kendilerine ödenecek tazminat yükleniciye aittir. Ayrıca işçi ve personelden iş başında veya işe bağlı nedenlerle ölenlerin defin giderleri ile ailelerine ödenecek tazminatın tümü de yüklenici tarafından karşılanır.</w:t>
      </w:r>
    </w:p>
    <w:p w14:paraId="6357A17E"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Yüklenici bu hususta, yürürlükte bulunan genel hükümlere uyacaktır. </w:t>
      </w:r>
    </w:p>
    <w:p w14:paraId="33DB3C5C" w14:textId="77777777" w:rsidR="00892C77" w:rsidRPr="00070617" w:rsidRDefault="00892C77" w:rsidP="00ED3F09">
      <w:pPr>
        <w:pStyle w:val="Balk2"/>
        <w:spacing w:after="100" w:afterAutospacing="1" w:line="240" w:lineRule="auto"/>
        <w:ind w:firstLine="720"/>
        <w:rPr>
          <w:rFonts w:ascii="Times New Roman" w:hAnsi="Times New Roman"/>
          <w:szCs w:val="22"/>
        </w:rPr>
      </w:pPr>
      <w:r w:rsidRPr="00070617">
        <w:rPr>
          <w:rFonts w:ascii="Times New Roman" w:hAnsi="Times New Roman"/>
          <w:szCs w:val="22"/>
        </w:rPr>
        <w:t xml:space="preserve"> </w:t>
      </w:r>
      <w:bookmarkStart w:id="62" w:name="_Toc24634133"/>
      <w:r w:rsidRPr="00070617">
        <w:rPr>
          <w:rFonts w:ascii="Times New Roman" w:hAnsi="Times New Roman"/>
          <w:szCs w:val="22"/>
        </w:rPr>
        <w:t>Çalışanların yiyeceği ve içeceği</w:t>
      </w:r>
      <w:bookmarkEnd w:id="62"/>
    </w:p>
    <w:p w14:paraId="7CA76A3D"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 </w:t>
      </w:r>
      <w:r w:rsidRPr="009E6AB9">
        <w:rPr>
          <w:rFonts w:ascii="Times New Roman" w:hAnsi="Times New Roman"/>
          <w:b/>
          <w:szCs w:val="22"/>
        </w:rPr>
        <w:t>Madde 4</w:t>
      </w:r>
      <w:r w:rsidR="00FB25F8" w:rsidRPr="009E6AB9">
        <w:rPr>
          <w:rFonts w:ascii="Times New Roman" w:hAnsi="Times New Roman"/>
          <w:b/>
          <w:szCs w:val="22"/>
        </w:rPr>
        <w:t>1</w:t>
      </w:r>
      <w:r w:rsidRPr="009E6AB9">
        <w:rPr>
          <w:rFonts w:ascii="Times New Roman" w:hAnsi="Times New Roman"/>
          <w:b/>
          <w:szCs w:val="22"/>
        </w:rPr>
        <w:t xml:space="preserve">- </w:t>
      </w:r>
      <w:r w:rsidRPr="009E6AB9">
        <w:rPr>
          <w:rFonts w:ascii="Times New Roman" w:hAnsi="Times New Roman"/>
          <w:szCs w:val="22"/>
        </w:rPr>
        <w:t>Yüklenici, işe aldığı işçi ve personelinin, özellikle şehir ve kasabalardan uzak yerlerde, yiyeceğini ve içeceğini sağlamak üzere gereken bütün önlemleri almak zorundadır. Ancak bu sağlama işi, hiçbir şekilde zorlama halini almayacak ve çalışanların dilediği herhangi bir yerden yiyeceğini ve içeceğini sağlamak hususundaki serbestlikleri</w:t>
      </w:r>
      <w:r w:rsidR="00087CDF" w:rsidRPr="009E6AB9">
        <w:rPr>
          <w:rFonts w:ascii="Times New Roman" w:hAnsi="Times New Roman"/>
          <w:szCs w:val="22"/>
        </w:rPr>
        <w:t>ni</w:t>
      </w:r>
      <w:r w:rsidRPr="009E6AB9">
        <w:rPr>
          <w:rFonts w:ascii="Times New Roman" w:hAnsi="Times New Roman"/>
          <w:szCs w:val="22"/>
        </w:rPr>
        <w:t xml:space="preserve"> bozmayacaktır. </w:t>
      </w:r>
    </w:p>
    <w:p w14:paraId="3DA397AD"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Yüklenicinin işyerinde yiyecek ve içecek satım ve temininden doğan her türlü hukuksal mükellefiyet ve sorumluluk, kendisine aittir. Yüklenici, kendisi adına üçüncü kişilere yaptırdığı satım ve teminden de müteselsilen sorumludur.</w:t>
      </w:r>
    </w:p>
    <w:p w14:paraId="47FEA8E1" w14:textId="77777777" w:rsidR="003F4266" w:rsidRPr="00070617" w:rsidRDefault="003F4266" w:rsidP="00ED3F09">
      <w:pPr>
        <w:pStyle w:val="Balk1"/>
        <w:spacing w:after="100" w:afterAutospacing="1" w:line="240" w:lineRule="auto"/>
        <w:ind w:firstLine="720"/>
        <w:jc w:val="both"/>
        <w:rPr>
          <w:sz w:val="22"/>
          <w:szCs w:val="22"/>
        </w:rPr>
      </w:pPr>
      <w:bookmarkStart w:id="63" w:name="_Toc24634135"/>
      <w:bookmarkStart w:id="64" w:name="_Toc17863885"/>
    </w:p>
    <w:p w14:paraId="0FA1A233" w14:textId="77777777" w:rsidR="00892C77" w:rsidRPr="00070617" w:rsidRDefault="00892C77" w:rsidP="00ED3F09">
      <w:pPr>
        <w:pStyle w:val="Balk1"/>
        <w:spacing w:after="100" w:afterAutospacing="1" w:line="240" w:lineRule="auto"/>
        <w:ind w:firstLine="720"/>
        <w:rPr>
          <w:sz w:val="22"/>
          <w:szCs w:val="22"/>
        </w:rPr>
      </w:pPr>
      <w:r w:rsidRPr="00070617">
        <w:rPr>
          <w:sz w:val="22"/>
          <w:szCs w:val="22"/>
        </w:rPr>
        <w:t>YEDİNCİ BÖLÜM</w:t>
      </w:r>
      <w:bookmarkEnd w:id="63"/>
    </w:p>
    <w:p w14:paraId="46D82591" w14:textId="77777777" w:rsidR="00892C77" w:rsidRPr="00070617" w:rsidRDefault="00892C77" w:rsidP="00ED3F09">
      <w:pPr>
        <w:pStyle w:val="Balk1"/>
        <w:spacing w:after="100" w:afterAutospacing="1" w:line="240" w:lineRule="auto"/>
        <w:ind w:firstLine="720"/>
        <w:rPr>
          <w:sz w:val="22"/>
          <w:szCs w:val="22"/>
        </w:rPr>
      </w:pPr>
      <w:bookmarkStart w:id="65" w:name="_Toc24634136"/>
      <w:r w:rsidRPr="00070617">
        <w:rPr>
          <w:sz w:val="22"/>
          <w:szCs w:val="22"/>
        </w:rPr>
        <w:t>Hakedişler ve Ö</w:t>
      </w:r>
      <w:bookmarkEnd w:id="64"/>
      <w:r w:rsidRPr="00070617">
        <w:rPr>
          <w:sz w:val="22"/>
          <w:szCs w:val="22"/>
        </w:rPr>
        <w:t>deme</w:t>
      </w:r>
      <w:bookmarkEnd w:id="65"/>
    </w:p>
    <w:p w14:paraId="6D25F780" w14:textId="77777777" w:rsidR="00E446E7" w:rsidRPr="00070617" w:rsidRDefault="00E446E7" w:rsidP="00ED3F09">
      <w:pPr>
        <w:pStyle w:val="Balk2"/>
        <w:spacing w:after="100" w:afterAutospacing="1" w:line="240" w:lineRule="auto"/>
        <w:ind w:firstLine="720"/>
        <w:rPr>
          <w:rFonts w:ascii="Times New Roman" w:hAnsi="Times New Roman"/>
          <w:szCs w:val="22"/>
        </w:rPr>
      </w:pPr>
      <w:bookmarkStart w:id="66" w:name="_Toc24634137"/>
    </w:p>
    <w:p w14:paraId="6494E2CF" w14:textId="77777777" w:rsidR="00892C77" w:rsidRPr="00070617" w:rsidRDefault="00892C77" w:rsidP="00ED3F09">
      <w:pPr>
        <w:pStyle w:val="Balk2"/>
        <w:spacing w:after="100" w:afterAutospacing="1" w:line="240" w:lineRule="auto"/>
        <w:ind w:firstLine="720"/>
        <w:rPr>
          <w:rFonts w:ascii="Times New Roman" w:hAnsi="Times New Roman"/>
          <w:szCs w:val="22"/>
        </w:rPr>
      </w:pPr>
      <w:r w:rsidRPr="00070617">
        <w:rPr>
          <w:rFonts w:ascii="Times New Roman" w:hAnsi="Times New Roman"/>
          <w:szCs w:val="22"/>
        </w:rPr>
        <w:t>Hakediş ödemeleri</w:t>
      </w:r>
      <w:bookmarkEnd w:id="66"/>
    </w:p>
    <w:p w14:paraId="3ECDFC09" w14:textId="77777777" w:rsidR="00892C77" w:rsidRPr="009E6AB9" w:rsidRDefault="00892C77" w:rsidP="00ED3F09">
      <w:pPr>
        <w:pStyle w:val="Balk9"/>
        <w:spacing w:after="100" w:afterAutospacing="1"/>
        <w:ind w:left="153" w:firstLine="567"/>
        <w:rPr>
          <w:sz w:val="22"/>
          <w:szCs w:val="22"/>
        </w:rPr>
      </w:pPr>
      <w:r w:rsidRPr="009E6AB9">
        <w:rPr>
          <w:sz w:val="22"/>
          <w:szCs w:val="22"/>
        </w:rPr>
        <w:t>Madde 4</w:t>
      </w:r>
      <w:r w:rsidR="00FB25F8" w:rsidRPr="009E6AB9">
        <w:rPr>
          <w:sz w:val="22"/>
          <w:szCs w:val="22"/>
        </w:rPr>
        <w:t>2</w:t>
      </w:r>
      <w:r w:rsidRPr="009E6AB9">
        <w:rPr>
          <w:sz w:val="22"/>
          <w:szCs w:val="22"/>
        </w:rPr>
        <w:t xml:space="preserve">- </w:t>
      </w:r>
      <w:r w:rsidRPr="009E6AB9">
        <w:rPr>
          <w:b w:val="0"/>
          <w:sz w:val="22"/>
          <w:szCs w:val="22"/>
        </w:rPr>
        <w:t>a) Sözleşme bedelinin iş süresince dönemler itibariyle ödenmesi :</w:t>
      </w:r>
    </w:p>
    <w:p w14:paraId="7F4AC121" w14:textId="77777777" w:rsidR="00892C77" w:rsidRPr="009E6AB9" w:rsidRDefault="00892C77" w:rsidP="00ED3F09">
      <w:pPr>
        <w:tabs>
          <w:tab w:val="left" w:pos="360"/>
        </w:tabs>
        <w:spacing w:after="100" w:afterAutospacing="1" w:line="240" w:lineRule="auto"/>
        <w:ind w:firstLine="720"/>
        <w:rPr>
          <w:rFonts w:ascii="Times New Roman" w:hAnsi="Times New Roman"/>
          <w:szCs w:val="22"/>
        </w:rPr>
      </w:pPr>
      <w:r w:rsidRPr="009E6AB9">
        <w:rPr>
          <w:rFonts w:ascii="Times New Roman" w:hAnsi="Times New Roman"/>
          <w:szCs w:val="22"/>
        </w:rPr>
        <w:t>Sözleşme konusu hizmetin yüklenici tarafından belli bir süre boy</w:t>
      </w:r>
      <w:r w:rsidR="008C4AC1" w:rsidRPr="009E6AB9">
        <w:rPr>
          <w:rFonts w:ascii="Times New Roman" w:hAnsi="Times New Roman"/>
          <w:szCs w:val="22"/>
        </w:rPr>
        <w:t>unca devamlı olarak verilmesi (</w:t>
      </w:r>
      <w:r w:rsidRPr="009E6AB9">
        <w:rPr>
          <w:rFonts w:ascii="Times New Roman" w:hAnsi="Times New Roman"/>
          <w:szCs w:val="22"/>
        </w:rPr>
        <w:t xml:space="preserve">4 üncü maddede tanımlanan sürekli nitelikte bir iş olması) veya işin bölümlere ayrılabilir olması durumunda sözleşmede belirtilen aralıklarla, kesin ödeme mahiyetinde olmamak ve kazanılmış hak sayılmamak üzere geçici hakediş ödemeleri yapılır. Yüklenici tarafından yapılan işlerin bedelleri, sözleşmedeki kayıtlara ve ilgili kanunlara göre yapılacak kesintiler </w:t>
      </w:r>
      <w:r w:rsidR="001C3F5A" w:rsidRPr="001C3F5A">
        <w:rPr>
          <w:rFonts w:ascii="Times New Roman" w:eastAsia="ヒラギノ明朝 Pro W3" w:hAnsi="Times New Roman"/>
          <w:b/>
          <w:bCs/>
          <w:iCs/>
          <w:szCs w:val="22"/>
        </w:rPr>
        <w:t>(</w:t>
      </w:r>
      <w:r w:rsidR="001C3F5A">
        <w:rPr>
          <w:rFonts w:ascii="Times New Roman" w:eastAsia="ヒラギノ明朝 Pro W3" w:hAnsi="Times New Roman"/>
          <w:b/>
          <w:bCs/>
          <w:iCs/>
          <w:szCs w:val="22"/>
        </w:rPr>
        <w:t>E</w:t>
      </w:r>
      <w:r w:rsidR="001C3F5A" w:rsidRPr="001C3F5A">
        <w:rPr>
          <w:rFonts w:ascii="Times New Roman" w:eastAsia="ヒラギノ明朝 Pro W3" w:hAnsi="Times New Roman"/>
          <w:b/>
          <w:bCs/>
          <w:iCs/>
          <w:szCs w:val="22"/>
        </w:rPr>
        <w:t>k ibare:RG-18/5/2024-32550)</w:t>
      </w:r>
      <w:r w:rsidR="001C3F5A" w:rsidRPr="001C3F5A">
        <w:rPr>
          <w:rFonts w:ascii="Times New Roman" w:eastAsia="ヒラギノ明朝 Pro W3" w:hAnsi="Times New Roman"/>
          <w:b/>
          <w:bCs/>
          <w:iCs/>
          <w:szCs w:val="22"/>
          <w:vertAlign w:val="superscript"/>
        </w:rPr>
        <w:t>(Bu değişiklik 15/6/2024 tarihinde yürürlüğe girer.)</w:t>
      </w:r>
      <w:r w:rsidR="001C3F5A">
        <w:rPr>
          <w:rFonts w:ascii="Times New Roman" w:hAnsi="Times New Roman"/>
          <w:szCs w:val="22"/>
        </w:rPr>
        <w:t xml:space="preserve"> </w:t>
      </w:r>
      <w:r w:rsidR="001C3F5A" w:rsidRPr="001C3F5A">
        <w:rPr>
          <w:rFonts w:ascii="Times New Roman" w:hAnsi="Times New Roman"/>
          <w:szCs w:val="22"/>
          <w:u w:val="single"/>
        </w:rPr>
        <w:t>(emekli olan ancak yüklenici bünyesinde çalışmaya devam eden personel için prime esas kazançlar üzerinden kesilen sosyal güvenlik destek primi ve benzeri)</w:t>
      </w:r>
      <w:r w:rsidR="001C3F5A">
        <w:rPr>
          <w:rFonts w:ascii="Times New Roman" w:hAnsi="Times New Roman"/>
          <w:szCs w:val="22"/>
        </w:rPr>
        <w:t xml:space="preserve"> </w:t>
      </w:r>
      <w:r w:rsidRPr="009E6AB9">
        <w:rPr>
          <w:rFonts w:ascii="Times New Roman" w:hAnsi="Times New Roman"/>
          <w:szCs w:val="22"/>
        </w:rPr>
        <w:t>de çıktıktan sonra, sözleşmenin ödemeye ilişkin hükümleri çerçevesinde kendisine ödenir.</w:t>
      </w:r>
    </w:p>
    <w:p w14:paraId="71E00359" w14:textId="77777777" w:rsidR="00892C77" w:rsidRPr="009E6AB9" w:rsidRDefault="00892C77" w:rsidP="00ED3F09">
      <w:pPr>
        <w:pStyle w:val="BodyTextIndent22"/>
        <w:spacing w:after="100" w:afterAutospacing="1" w:line="240" w:lineRule="auto"/>
        <w:ind w:firstLine="720"/>
        <w:rPr>
          <w:rFonts w:ascii="Times New Roman" w:hAnsi="Times New Roman"/>
          <w:sz w:val="22"/>
          <w:szCs w:val="22"/>
        </w:rPr>
      </w:pPr>
      <w:r w:rsidRPr="009E6AB9">
        <w:rPr>
          <w:rFonts w:ascii="Times New Roman" w:hAnsi="Times New Roman"/>
          <w:sz w:val="22"/>
          <w:szCs w:val="22"/>
        </w:rPr>
        <w:lastRenderedPageBreak/>
        <w:t>İdarenin isteği halinde yüklenici, kesin hesapları kontrol teşkilatının denetimi altında olmak üzere işe paralel olarak yürütmek zorundadır. Bu halde, geçici hakediş raporlarının düzenlenmesinde, bitmiş iş kısımları için bu kesinleştirilmiş miktarlar dikkate alınır.</w:t>
      </w:r>
    </w:p>
    <w:p w14:paraId="39ED70FB" w14:textId="77777777" w:rsidR="00892C77" w:rsidRPr="009E6AB9" w:rsidRDefault="00892C77" w:rsidP="00ED3F09">
      <w:pPr>
        <w:tabs>
          <w:tab w:val="left" w:pos="360"/>
        </w:tabs>
        <w:spacing w:after="100" w:afterAutospacing="1" w:line="240" w:lineRule="auto"/>
        <w:ind w:firstLine="720"/>
        <w:rPr>
          <w:rFonts w:ascii="Times New Roman" w:hAnsi="Times New Roman"/>
          <w:szCs w:val="22"/>
        </w:rPr>
      </w:pPr>
      <w:r w:rsidRPr="009E6AB9">
        <w:rPr>
          <w:rFonts w:ascii="Times New Roman" w:hAnsi="Times New Roman"/>
          <w:szCs w:val="22"/>
        </w:rPr>
        <w:t>Hakediş raporlarının düzenlenmesi aşağıdaki esaslara göre yapılır.</w:t>
      </w:r>
    </w:p>
    <w:p w14:paraId="65142C91" w14:textId="77777777" w:rsidR="00892C77" w:rsidRPr="009E6AB9" w:rsidRDefault="00892C77" w:rsidP="00ED3F09">
      <w:pPr>
        <w:tabs>
          <w:tab w:val="left" w:pos="360"/>
        </w:tabs>
        <w:spacing w:after="100" w:afterAutospacing="1" w:line="240" w:lineRule="auto"/>
        <w:ind w:firstLine="720"/>
        <w:rPr>
          <w:rFonts w:ascii="Times New Roman" w:hAnsi="Times New Roman"/>
          <w:szCs w:val="22"/>
        </w:rPr>
      </w:pPr>
      <w:r w:rsidRPr="009E6AB9">
        <w:rPr>
          <w:rFonts w:ascii="Times New Roman" w:hAnsi="Times New Roman"/>
          <w:szCs w:val="22"/>
        </w:rPr>
        <w:t xml:space="preserve">1- </w:t>
      </w:r>
      <w:r w:rsidR="008C4AC1" w:rsidRPr="009E6AB9">
        <w:rPr>
          <w:rFonts w:ascii="Times New Roman" w:hAnsi="Times New Roman"/>
          <w:szCs w:val="22"/>
        </w:rPr>
        <w:t xml:space="preserve">Toplam Bedel Üzerinden </w:t>
      </w:r>
      <w:r w:rsidRPr="009E6AB9">
        <w:rPr>
          <w:rFonts w:ascii="Times New Roman" w:hAnsi="Times New Roman"/>
          <w:szCs w:val="22"/>
        </w:rPr>
        <w:t xml:space="preserve">Birim Fiyat Sözleşmelerde; </w:t>
      </w:r>
    </w:p>
    <w:p w14:paraId="51FE9948" w14:textId="77777777" w:rsidR="00892C77" w:rsidRPr="009E6AB9" w:rsidRDefault="00892C77" w:rsidP="00ED3F09">
      <w:pPr>
        <w:tabs>
          <w:tab w:val="left" w:pos="360"/>
        </w:tabs>
        <w:spacing w:after="100" w:afterAutospacing="1" w:line="240" w:lineRule="auto"/>
        <w:ind w:firstLine="720"/>
        <w:rPr>
          <w:rFonts w:ascii="Times New Roman" w:hAnsi="Times New Roman"/>
          <w:szCs w:val="22"/>
        </w:rPr>
      </w:pPr>
      <w:r w:rsidRPr="009E6AB9">
        <w:rPr>
          <w:rFonts w:ascii="Times New Roman" w:hAnsi="Times New Roman"/>
          <w:szCs w:val="22"/>
        </w:rPr>
        <w:t xml:space="preserve">Geçici hakediş raporları yüklenicinin başvurusu üzerine, sözleşme veya eklerinde aksine bir hüküm bulunmadıkça ayda bir defa düzenlenir. Gelecek yıllara sari olmayan sözleşmelerde yaptırılan işler için, son hakediş raporu bütçe yılının sonuna rastlayan ayın yirminci </w:t>
      </w:r>
      <w:r w:rsidR="008C4AC1" w:rsidRPr="009E6AB9">
        <w:rPr>
          <w:rFonts w:ascii="Times New Roman" w:hAnsi="Times New Roman"/>
          <w:szCs w:val="22"/>
        </w:rPr>
        <w:t xml:space="preserve">(20.) </w:t>
      </w:r>
      <w:r w:rsidRPr="009E6AB9">
        <w:rPr>
          <w:rFonts w:ascii="Times New Roman" w:hAnsi="Times New Roman"/>
          <w:szCs w:val="22"/>
        </w:rPr>
        <w:t>günü düzenlenir.</w:t>
      </w:r>
    </w:p>
    <w:p w14:paraId="2F4B3A7F" w14:textId="77777777" w:rsidR="00892C77" w:rsidRPr="009E6AB9" w:rsidRDefault="00892C77" w:rsidP="00ED3F09">
      <w:pPr>
        <w:tabs>
          <w:tab w:val="left" w:pos="360"/>
        </w:tabs>
        <w:spacing w:after="100" w:afterAutospacing="1" w:line="240" w:lineRule="auto"/>
        <w:ind w:firstLine="720"/>
        <w:rPr>
          <w:rFonts w:ascii="Times New Roman" w:hAnsi="Times New Roman"/>
          <w:szCs w:val="22"/>
        </w:rPr>
      </w:pPr>
      <w:r w:rsidRPr="009E6AB9">
        <w:rPr>
          <w:rFonts w:ascii="Times New Roman" w:hAnsi="Times New Roman"/>
          <w:szCs w:val="22"/>
        </w:rPr>
        <w:t>İşe başladığından beri meydana getirilen işler, kontrol teşkilatı tarafından yüklenici veya vekili ile birlikte hesaplanır ve bulunan miktarlar, teklif edilen birim fiyatlarla çarpılmak suretiyle sözleşmedeki esaslara uygun olarak hakediş raporuna geçirilir.</w:t>
      </w:r>
    </w:p>
    <w:p w14:paraId="740FDDB8" w14:textId="77777777" w:rsidR="00892C77" w:rsidRPr="009E6AB9" w:rsidRDefault="00892C77" w:rsidP="00ED3F09">
      <w:pPr>
        <w:tabs>
          <w:tab w:val="left" w:pos="360"/>
        </w:tabs>
        <w:spacing w:after="100" w:afterAutospacing="1" w:line="240" w:lineRule="auto"/>
        <w:ind w:firstLine="720"/>
        <w:rPr>
          <w:rFonts w:ascii="Times New Roman" w:hAnsi="Times New Roman"/>
          <w:szCs w:val="22"/>
        </w:rPr>
      </w:pPr>
      <w:r w:rsidRPr="009E6AB9">
        <w:rPr>
          <w:rFonts w:ascii="Times New Roman" w:hAnsi="Times New Roman"/>
          <w:szCs w:val="22"/>
        </w:rPr>
        <w:t xml:space="preserve">Düzenlenen hakediş raporunun işleme konulabilmesi için, </w:t>
      </w:r>
      <w:r w:rsidR="007E68A2" w:rsidRPr="009E6AB9">
        <w:rPr>
          <w:rFonts w:ascii="Times New Roman" w:hAnsi="Times New Roman"/>
          <w:szCs w:val="22"/>
        </w:rPr>
        <w:t>y</w:t>
      </w:r>
      <w:r w:rsidRPr="009E6AB9">
        <w:rPr>
          <w:rFonts w:ascii="Times New Roman" w:hAnsi="Times New Roman"/>
          <w:szCs w:val="22"/>
        </w:rPr>
        <w:t>üklenici veya işbaşında bulunan vekili tarafından imzalanmış olması gereklidir.</w:t>
      </w:r>
    </w:p>
    <w:p w14:paraId="1FB9D5E7" w14:textId="77777777" w:rsidR="00892C77" w:rsidRPr="009E6AB9" w:rsidRDefault="00892C77" w:rsidP="00ED3F09">
      <w:pPr>
        <w:tabs>
          <w:tab w:val="left" w:pos="360"/>
        </w:tabs>
        <w:spacing w:after="100" w:afterAutospacing="1" w:line="240" w:lineRule="auto"/>
        <w:ind w:firstLine="720"/>
        <w:rPr>
          <w:rFonts w:ascii="Times New Roman" w:hAnsi="Times New Roman"/>
          <w:szCs w:val="22"/>
        </w:rPr>
      </w:pPr>
      <w:r w:rsidRPr="009E6AB9">
        <w:rPr>
          <w:rFonts w:ascii="Times New Roman" w:hAnsi="Times New Roman"/>
          <w:szCs w:val="22"/>
        </w:rPr>
        <w:t>Yüklenici veya vekili, bildirilen günde, hakedişe esas hesaplamaların yapılmasında hazır bulunmazsa kontrol teşkilatı hesaplamaları tek başına yaparak hakediş raporunu düzenler ve yüklenicinin bu husustaki itirazları kabul edilmez.</w:t>
      </w:r>
    </w:p>
    <w:p w14:paraId="374FD4B6" w14:textId="77777777" w:rsidR="00892C77" w:rsidRPr="009E6AB9" w:rsidRDefault="00892C77" w:rsidP="00ED3F09">
      <w:pPr>
        <w:tabs>
          <w:tab w:val="left" w:pos="360"/>
        </w:tabs>
        <w:spacing w:after="100" w:afterAutospacing="1" w:line="240" w:lineRule="auto"/>
        <w:ind w:firstLine="720"/>
        <w:rPr>
          <w:rFonts w:ascii="Times New Roman" w:hAnsi="Times New Roman"/>
          <w:szCs w:val="22"/>
        </w:rPr>
      </w:pPr>
      <w:r w:rsidRPr="009E6AB9">
        <w:rPr>
          <w:rFonts w:ascii="Times New Roman" w:hAnsi="Times New Roman"/>
          <w:szCs w:val="22"/>
        </w:rPr>
        <w:t>Hakediş raporu düzenlendikten sonra bir hafta içinde yüklenici raporu imzalamazsa kontrol teşkilatı, hakediş raporunu idareye gönderir ve rapor yüklenici tarafından imzalanıncaya kadar idarede hiçbir işlem yapılmaksızın bekletilir. Yüklenici hakediş raporlarını zamanında imzalamazsa, ödemede meydana gelecek gecikmeden dolayı hiçbir şikayet ve istekte bulunamaz.</w:t>
      </w:r>
    </w:p>
    <w:p w14:paraId="0CA02323" w14:textId="77777777" w:rsidR="000049F8" w:rsidRDefault="00892C77" w:rsidP="000049F8">
      <w:pPr>
        <w:tabs>
          <w:tab w:val="left" w:pos="360"/>
        </w:tabs>
        <w:spacing w:after="100" w:afterAutospacing="1" w:line="240" w:lineRule="auto"/>
        <w:ind w:firstLine="720"/>
        <w:rPr>
          <w:rFonts w:ascii="Times New Roman" w:hAnsi="Times New Roman"/>
          <w:szCs w:val="22"/>
        </w:rPr>
      </w:pPr>
      <w:r w:rsidRPr="009E6AB9">
        <w:rPr>
          <w:rFonts w:ascii="Times New Roman" w:hAnsi="Times New Roman"/>
          <w:szCs w:val="22"/>
        </w:rPr>
        <w:t>Hazırlanan ve iki tarafça imzalanmış bulunan geçici hakediş raporu, tahakkuk işlemi yapılıncaya kadar, yetkili makamlar tarafından düzeltilebilir. Ancak bu düzeltme sırasında eski rakam ve yazıların okunabilir şekilde çizilmiş olarak hakediş raporunda bulunması ve düzeltme yapan yetkililerin imzasını taşıması gereklidir. Ancak bu düzeltmeler yeniden sayfa düzenlemeyi gerektirecek ölçüde fazla ise, esas sayfa üzerinde düzeltmenin yapıldığına ilişkin açıklama bulunmak şartı ile, yeniden ayrı bir sayfa düzenlenip hakediş raporuna eklenir.</w:t>
      </w:r>
    </w:p>
    <w:p w14:paraId="7670A118" w14:textId="77777777" w:rsidR="0003292C" w:rsidRPr="00D004B7" w:rsidRDefault="00A44265" w:rsidP="00285FDF">
      <w:pPr>
        <w:tabs>
          <w:tab w:val="left" w:pos="360"/>
        </w:tabs>
        <w:spacing w:after="100" w:afterAutospacing="1" w:line="240" w:lineRule="auto"/>
        <w:ind w:firstLine="720"/>
        <w:rPr>
          <w:rFonts w:ascii="Times New Roman" w:hAnsi="Times New Roman"/>
          <w:szCs w:val="22"/>
        </w:rPr>
      </w:pPr>
      <w:r w:rsidRPr="00A44265">
        <w:rPr>
          <w:rFonts w:ascii="Times New Roman" w:hAnsi="Times New Roman"/>
          <w:b/>
          <w:szCs w:val="22"/>
        </w:rPr>
        <w:t>(İptal</w:t>
      </w:r>
      <w:r>
        <w:rPr>
          <w:rFonts w:ascii="Times New Roman" w:hAnsi="Times New Roman"/>
          <w:b/>
          <w:szCs w:val="22"/>
        </w:rPr>
        <w:t xml:space="preserve"> hüküm</w:t>
      </w:r>
      <w:r w:rsidRPr="00A44265">
        <w:rPr>
          <w:rFonts w:ascii="Times New Roman" w:hAnsi="Times New Roman"/>
          <w:b/>
          <w:szCs w:val="22"/>
        </w:rPr>
        <w:t>: Danıştay 13. Dairesini</w:t>
      </w:r>
      <w:r>
        <w:rPr>
          <w:rFonts w:ascii="Times New Roman" w:hAnsi="Times New Roman"/>
          <w:b/>
          <w:szCs w:val="22"/>
        </w:rPr>
        <w:t>n 06/06/2023 tarih ve E:2023/404, K:2023/2898</w:t>
      </w:r>
      <w:r w:rsidRPr="00A44265">
        <w:rPr>
          <w:rFonts w:ascii="Times New Roman" w:hAnsi="Times New Roman"/>
          <w:b/>
          <w:szCs w:val="22"/>
        </w:rPr>
        <w:t xml:space="preserve"> sayılı kararına istinaden 16/08/</w:t>
      </w:r>
      <w:r>
        <w:rPr>
          <w:rFonts w:ascii="Times New Roman" w:hAnsi="Times New Roman"/>
          <w:b/>
          <w:szCs w:val="22"/>
        </w:rPr>
        <w:t>2023 tarihli ve 2023/DK.D-208</w:t>
      </w:r>
      <w:r w:rsidRPr="00A44265">
        <w:rPr>
          <w:rFonts w:ascii="Times New Roman" w:hAnsi="Times New Roman"/>
          <w:b/>
          <w:szCs w:val="22"/>
        </w:rPr>
        <w:t xml:space="preserve"> sayılı Kamu İhale Kurulu kararıyla</w:t>
      </w:r>
      <w:r>
        <w:rPr>
          <w:rFonts w:ascii="Times New Roman" w:hAnsi="Times New Roman"/>
          <w:b/>
          <w:szCs w:val="22"/>
        </w:rPr>
        <w:t>)</w:t>
      </w:r>
      <w:r w:rsidRPr="00285FDF">
        <w:rPr>
          <w:rStyle w:val="DipnotBavurusu"/>
          <w:rFonts w:ascii="Times New Roman" w:hAnsi="Times New Roman"/>
          <w:szCs w:val="22"/>
        </w:rPr>
        <w:t xml:space="preserve"> </w:t>
      </w:r>
      <w:r w:rsidR="00367136" w:rsidRPr="00285FDF">
        <w:rPr>
          <w:rStyle w:val="DipnotBavurusu"/>
          <w:rFonts w:ascii="Times New Roman" w:hAnsi="Times New Roman"/>
          <w:szCs w:val="22"/>
        </w:rPr>
        <w:footnoteReference w:id="2"/>
      </w:r>
    </w:p>
    <w:p w14:paraId="59E11C70" w14:textId="77777777" w:rsidR="00892C77" w:rsidRPr="009E6AB9" w:rsidRDefault="00892C77" w:rsidP="00ED3F09">
      <w:pPr>
        <w:tabs>
          <w:tab w:val="left" w:pos="360"/>
        </w:tabs>
        <w:spacing w:after="100" w:afterAutospacing="1" w:line="240" w:lineRule="auto"/>
        <w:ind w:firstLine="720"/>
        <w:rPr>
          <w:rFonts w:ascii="Times New Roman" w:hAnsi="Times New Roman"/>
          <w:szCs w:val="22"/>
        </w:rPr>
      </w:pPr>
      <w:r w:rsidRPr="009E6AB9">
        <w:rPr>
          <w:rFonts w:ascii="Times New Roman" w:hAnsi="Times New Roman"/>
          <w:szCs w:val="22"/>
        </w:rPr>
        <w:t>Her hakediş tutarına</w:t>
      </w:r>
      <w:r w:rsidR="007E68A2" w:rsidRPr="009E6AB9">
        <w:rPr>
          <w:rFonts w:ascii="Times New Roman" w:hAnsi="Times New Roman"/>
          <w:szCs w:val="22"/>
        </w:rPr>
        <w:t>,</w:t>
      </w:r>
      <w:r w:rsidRPr="009E6AB9">
        <w:rPr>
          <w:rFonts w:ascii="Times New Roman" w:hAnsi="Times New Roman"/>
          <w:szCs w:val="22"/>
        </w:rPr>
        <w:t xml:space="preserve"> eğer sözleşmede öngörülmüşse eklenecek miktar dahil edilir. Bulunan miktardan, bir önceki hakediş tutarı çıkarılarak bulunan miktara, ilgili mevzuata göre hesaplanacak Katma Değer Vergisi (KDV) eklenir. Bu miktardan sözleşmede yazılı kesintiler, varsa yüklenicinin </w:t>
      </w:r>
      <w:r w:rsidRPr="009E6AB9">
        <w:rPr>
          <w:rFonts w:ascii="Times New Roman" w:hAnsi="Times New Roman"/>
          <w:szCs w:val="22"/>
        </w:rPr>
        <w:lastRenderedPageBreak/>
        <w:t xml:space="preserve">idareye olan borçları ve cezalar ile kanunen alınması gereken vergiler kesilir. </w:t>
      </w:r>
      <w:r w:rsidR="007E68A2" w:rsidRPr="009E6AB9">
        <w:rPr>
          <w:rFonts w:ascii="Times New Roman" w:hAnsi="Times New Roman"/>
          <w:szCs w:val="22"/>
        </w:rPr>
        <w:t>H</w:t>
      </w:r>
      <w:r w:rsidRPr="009E6AB9">
        <w:rPr>
          <w:rFonts w:ascii="Times New Roman" w:hAnsi="Times New Roman"/>
          <w:szCs w:val="22"/>
        </w:rPr>
        <w:t>akediş raporu, yüklenici veya vekili tarafından imzalandığı tarihten başlamak üzere en geç sözleşmesinde yazılı sürenin sonunda, eğer sözleşmede bu hususta bir kayıt yoksa otuz gün içinde tahakkuka bağlanır. Bu tarihten başlamak üzere otuz gün içinde de ödeme yapılır.</w:t>
      </w:r>
    </w:p>
    <w:p w14:paraId="2C0CE54E" w14:textId="77777777" w:rsidR="00892C77" w:rsidRPr="009E6AB9" w:rsidRDefault="00892C77" w:rsidP="00ED3F09">
      <w:pPr>
        <w:tabs>
          <w:tab w:val="left" w:pos="360"/>
        </w:tabs>
        <w:spacing w:after="100" w:afterAutospacing="1" w:line="240" w:lineRule="auto"/>
        <w:ind w:firstLine="720"/>
        <w:rPr>
          <w:rFonts w:ascii="Times New Roman" w:hAnsi="Times New Roman"/>
          <w:szCs w:val="22"/>
        </w:rPr>
      </w:pPr>
      <w:r w:rsidRPr="009E6AB9">
        <w:rPr>
          <w:rFonts w:ascii="Times New Roman" w:hAnsi="Times New Roman"/>
          <w:szCs w:val="22"/>
        </w:rPr>
        <w:t>2-Toplam Bedel Üzerinden Götürü Bedel Sözleşmelerde;</w:t>
      </w:r>
    </w:p>
    <w:p w14:paraId="05C5BB67" w14:textId="77777777" w:rsidR="00892C77" w:rsidRPr="009E6AB9" w:rsidRDefault="00892C77" w:rsidP="00ED3F09">
      <w:pPr>
        <w:tabs>
          <w:tab w:val="left" w:pos="360"/>
        </w:tabs>
        <w:spacing w:after="100" w:afterAutospacing="1" w:line="240" w:lineRule="auto"/>
        <w:ind w:firstLine="720"/>
        <w:rPr>
          <w:rFonts w:ascii="Times New Roman" w:hAnsi="Times New Roman"/>
          <w:szCs w:val="22"/>
        </w:rPr>
      </w:pPr>
      <w:r w:rsidRPr="009E6AB9">
        <w:rPr>
          <w:rFonts w:ascii="Times New Roman" w:hAnsi="Times New Roman"/>
          <w:szCs w:val="22"/>
        </w:rPr>
        <w:t>Yüklenicinin yapacağı iş götürü olarak bölümler halinde teslim alınacaksa hakediş raporları, ilgili bölümlerin tamamlanmasından sonra sözleşmesinde yazılı esaslara göre düzenlenir. Bu hakediş raporlarının imzalanma, düzeltme ve ödemeleri yukarıdaki (1) numaralı bentte yazılı hükümlere göre yapılır.</w:t>
      </w:r>
    </w:p>
    <w:p w14:paraId="0DB31EA3" w14:textId="77777777" w:rsidR="00892C77" w:rsidRPr="009E6AB9" w:rsidRDefault="00892C77" w:rsidP="00ED3F09">
      <w:pPr>
        <w:tabs>
          <w:tab w:val="left" w:pos="360"/>
        </w:tabs>
        <w:spacing w:after="100" w:afterAutospacing="1" w:line="240" w:lineRule="auto"/>
        <w:ind w:firstLine="720"/>
        <w:rPr>
          <w:rFonts w:ascii="Times New Roman" w:hAnsi="Times New Roman"/>
          <w:szCs w:val="22"/>
        </w:rPr>
      </w:pPr>
      <w:r w:rsidRPr="009E6AB9">
        <w:rPr>
          <w:rFonts w:ascii="Times New Roman" w:hAnsi="Times New Roman"/>
          <w:szCs w:val="22"/>
        </w:rPr>
        <w:t xml:space="preserve">b) Sözleşme Bedelinin Bir Defada Ödenmesi </w:t>
      </w:r>
    </w:p>
    <w:p w14:paraId="2BAAF9E1" w14:textId="77777777" w:rsidR="00892C77" w:rsidRPr="009E6AB9" w:rsidRDefault="00892C77" w:rsidP="00ED3F09">
      <w:pPr>
        <w:tabs>
          <w:tab w:val="left" w:pos="360"/>
        </w:tabs>
        <w:spacing w:after="100" w:afterAutospacing="1" w:line="240" w:lineRule="auto"/>
        <w:ind w:firstLine="720"/>
        <w:rPr>
          <w:rFonts w:ascii="Times New Roman" w:hAnsi="Times New Roman"/>
          <w:szCs w:val="22"/>
        </w:rPr>
      </w:pPr>
      <w:r w:rsidRPr="009E6AB9">
        <w:rPr>
          <w:rFonts w:ascii="Times New Roman" w:hAnsi="Times New Roman"/>
          <w:szCs w:val="22"/>
        </w:rPr>
        <w:t>Yüklenicinin yapacağı iş bir defada teslim alınacaksa hakediş raporu sözleşmesinde yazılı esaslara göre iş bitiminde bir defada düzenlenir. Bu hakediş raporlarının imzalanma, düzeltme ve ödemeleri de yukarıda (a/1) bendinde yazılı hükümlere göre yapılır.</w:t>
      </w:r>
    </w:p>
    <w:p w14:paraId="5940FC16" w14:textId="77777777" w:rsidR="00892C77" w:rsidRPr="009E6AB9" w:rsidRDefault="00892C77" w:rsidP="00ED3F09">
      <w:pPr>
        <w:spacing w:after="100" w:afterAutospacing="1" w:line="240" w:lineRule="auto"/>
        <w:rPr>
          <w:rFonts w:ascii="Times New Roman" w:hAnsi="Times New Roman"/>
          <w:szCs w:val="22"/>
        </w:rPr>
      </w:pPr>
      <w:r w:rsidRPr="009E6AB9">
        <w:rPr>
          <w:rFonts w:ascii="Times New Roman" w:hAnsi="Times New Roman"/>
          <w:szCs w:val="22"/>
        </w:rPr>
        <w:t xml:space="preserve"> </w:t>
      </w:r>
      <w:bookmarkStart w:id="67" w:name="_Toc24634138"/>
      <w:r w:rsidRPr="009E6AB9">
        <w:rPr>
          <w:rFonts w:ascii="Times New Roman" w:hAnsi="Times New Roman"/>
          <w:szCs w:val="22"/>
        </w:rPr>
        <w:tab/>
        <w:t>İşin mahiyeti ne olursa osun, yüklenici süresinde hakediş başvurusunda bulunmadığı taktirde idare, en çok üç ay içinde, tek taraflı olarak hakediş düzenleyebilir.</w:t>
      </w:r>
      <w:bookmarkEnd w:id="67"/>
      <w:r w:rsidRPr="009E6AB9">
        <w:rPr>
          <w:rFonts w:ascii="Times New Roman" w:hAnsi="Times New Roman"/>
          <w:szCs w:val="22"/>
        </w:rPr>
        <w:t xml:space="preserve"> </w:t>
      </w:r>
    </w:p>
    <w:p w14:paraId="2D13BF8B" w14:textId="77777777" w:rsidR="00892C77" w:rsidRPr="00070617" w:rsidRDefault="00892C77" w:rsidP="00ED3F09">
      <w:pPr>
        <w:pStyle w:val="Balk2"/>
        <w:spacing w:after="100" w:afterAutospacing="1" w:line="240" w:lineRule="auto"/>
        <w:ind w:firstLine="720"/>
        <w:rPr>
          <w:rFonts w:ascii="Times New Roman" w:hAnsi="Times New Roman"/>
          <w:szCs w:val="22"/>
        </w:rPr>
      </w:pPr>
      <w:r w:rsidRPr="00070617">
        <w:rPr>
          <w:rFonts w:ascii="Times New Roman" w:hAnsi="Times New Roman"/>
          <w:szCs w:val="22"/>
        </w:rPr>
        <w:t xml:space="preserve"> </w:t>
      </w:r>
      <w:bookmarkStart w:id="68" w:name="_Toc24634139"/>
      <w:r w:rsidRPr="00070617">
        <w:rPr>
          <w:rFonts w:ascii="Times New Roman" w:hAnsi="Times New Roman"/>
          <w:szCs w:val="22"/>
        </w:rPr>
        <w:t>Hakedişlerin düzeltilmesi</w:t>
      </w:r>
      <w:bookmarkEnd w:id="68"/>
    </w:p>
    <w:p w14:paraId="69A81262"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 </w:t>
      </w:r>
      <w:r w:rsidRPr="009E6AB9">
        <w:rPr>
          <w:rFonts w:ascii="Times New Roman" w:hAnsi="Times New Roman"/>
          <w:b/>
          <w:szCs w:val="22"/>
        </w:rPr>
        <w:t>Madde 4</w:t>
      </w:r>
      <w:r w:rsidR="00FB25F8" w:rsidRPr="009E6AB9">
        <w:rPr>
          <w:rFonts w:ascii="Times New Roman" w:hAnsi="Times New Roman"/>
          <w:b/>
          <w:szCs w:val="22"/>
        </w:rPr>
        <w:t>3</w:t>
      </w:r>
      <w:r w:rsidRPr="009E6AB9">
        <w:rPr>
          <w:rFonts w:ascii="Times New Roman" w:hAnsi="Times New Roman"/>
          <w:b/>
          <w:szCs w:val="22"/>
        </w:rPr>
        <w:t xml:space="preserve">- </w:t>
      </w:r>
      <w:r w:rsidRPr="009E6AB9">
        <w:rPr>
          <w:rFonts w:ascii="Times New Roman" w:hAnsi="Times New Roman"/>
          <w:szCs w:val="22"/>
        </w:rPr>
        <w:t>Kontrol teşkilatı, herhangi bir ara hakedişte, daha önce kendisi tarafından çıkarılmış eski bir hakedişe yönelik değişiklikler veya düzeltmeler yapabilir ve herhangi bir işi yetersiz görürse, bu işin değerini bir ara hakedişten düşürmeye veya tamamen çıkarmaya yetkilidir.</w:t>
      </w:r>
    </w:p>
    <w:p w14:paraId="6FD6201A" w14:textId="77777777" w:rsidR="003F4266" w:rsidRPr="009E6AB9" w:rsidRDefault="003F4266" w:rsidP="00ED3F09">
      <w:pPr>
        <w:spacing w:after="100" w:afterAutospacing="1" w:line="240" w:lineRule="auto"/>
        <w:ind w:firstLine="720"/>
        <w:rPr>
          <w:rFonts w:ascii="Times New Roman" w:hAnsi="Times New Roman"/>
          <w:szCs w:val="22"/>
        </w:rPr>
      </w:pPr>
    </w:p>
    <w:p w14:paraId="049A71DF" w14:textId="77777777" w:rsidR="00892C77" w:rsidRPr="00070617" w:rsidRDefault="00892C77" w:rsidP="00ED3F09">
      <w:pPr>
        <w:pStyle w:val="Balk1"/>
        <w:spacing w:after="100" w:afterAutospacing="1" w:line="240" w:lineRule="auto"/>
        <w:ind w:firstLine="720"/>
        <w:rPr>
          <w:sz w:val="22"/>
          <w:szCs w:val="22"/>
        </w:rPr>
      </w:pPr>
      <w:bookmarkStart w:id="69" w:name="_Toc24634140"/>
      <w:bookmarkStart w:id="70" w:name="_Toc17863889"/>
      <w:r w:rsidRPr="00070617">
        <w:rPr>
          <w:sz w:val="22"/>
          <w:szCs w:val="22"/>
        </w:rPr>
        <w:t>SEKİZİNCİ BÖLÜM</w:t>
      </w:r>
      <w:bookmarkEnd w:id="69"/>
    </w:p>
    <w:p w14:paraId="340F2532" w14:textId="77777777" w:rsidR="00892C77" w:rsidRPr="00070617" w:rsidRDefault="00892C77" w:rsidP="00ED3F09">
      <w:pPr>
        <w:pStyle w:val="Balk1"/>
        <w:spacing w:after="100" w:afterAutospacing="1" w:line="240" w:lineRule="auto"/>
        <w:ind w:firstLine="720"/>
        <w:rPr>
          <w:sz w:val="22"/>
          <w:szCs w:val="22"/>
        </w:rPr>
      </w:pPr>
      <w:bookmarkStart w:id="71" w:name="_Toc24634141"/>
      <w:r w:rsidRPr="00070617">
        <w:rPr>
          <w:sz w:val="22"/>
          <w:szCs w:val="22"/>
        </w:rPr>
        <w:t>Kabul İşlemleri ve Kesin Ö</w:t>
      </w:r>
      <w:bookmarkEnd w:id="70"/>
      <w:r w:rsidRPr="00070617">
        <w:rPr>
          <w:sz w:val="22"/>
          <w:szCs w:val="22"/>
        </w:rPr>
        <w:t>deme</w:t>
      </w:r>
      <w:bookmarkEnd w:id="71"/>
    </w:p>
    <w:p w14:paraId="4412B6F2" w14:textId="77777777" w:rsidR="00892C77" w:rsidRPr="00070617" w:rsidRDefault="00892C77" w:rsidP="00ED3F09">
      <w:pPr>
        <w:pStyle w:val="Balk2"/>
        <w:spacing w:after="100" w:afterAutospacing="1" w:line="240" w:lineRule="auto"/>
        <w:ind w:firstLine="720"/>
        <w:rPr>
          <w:rFonts w:ascii="Times New Roman" w:hAnsi="Times New Roman"/>
          <w:szCs w:val="22"/>
        </w:rPr>
      </w:pPr>
    </w:p>
    <w:p w14:paraId="1D013C35"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72" w:name="_Toc24634142"/>
      <w:r w:rsidRPr="00070617">
        <w:rPr>
          <w:rFonts w:ascii="Times New Roman" w:hAnsi="Times New Roman"/>
          <w:szCs w:val="22"/>
        </w:rPr>
        <w:t>Hizmetin kabulü</w:t>
      </w:r>
      <w:bookmarkEnd w:id="72"/>
    </w:p>
    <w:p w14:paraId="536F6C02" w14:textId="77777777" w:rsidR="00892C77" w:rsidRPr="009E6AB9" w:rsidRDefault="00892C77" w:rsidP="00ED3F09">
      <w:pPr>
        <w:pStyle w:val="Altbilgi"/>
        <w:tabs>
          <w:tab w:val="clear" w:pos="4536"/>
          <w:tab w:val="clear" w:pos="9072"/>
        </w:tabs>
        <w:spacing w:after="100" w:afterAutospacing="1" w:line="240" w:lineRule="auto"/>
        <w:ind w:firstLine="720"/>
        <w:rPr>
          <w:rFonts w:ascii="Times New Roman" w:hAnsi="Times New Roman"/>
          <w:szCs w:val="22"/>
        </w:rPr>
      </w:pPr>
      <w:r w:rsidRPr="009E6AB9">
        <w:rPr>
          <w:rFonts w:ascii="Times New Roman" w:hAnsi="Times New Roman"/>
          <w:b/>
          <w:szCs w:val="22"/>
        </w:rPr>
        <w:t>Madde 4</w:t>
      </w:r>
      <w:r w:rsidR="00FB25F8" w:rsidRPr="009E6AB9">
        <w:rPr>
          <w:rFonts w:ascii="Times New Roman" w:hAnsi="Times New Roman"/>
          <w:b/>
          <w:szCs w:val="22"/>
        </w:rPr>
        <w:t>4</w:t>
      </w:r>
      <w:r w:rsidRPr="009E6AB9">
        <w:rPr>
          <w:rFonts w:ascii="Times New Roman" w:hAnsi="Times New Roman"/>
          <w:b/>
          <w:szCs w:val="22"/>
        </w:rPr>
        <w:t xml:space="preserve">- </w:t>
      </w:r>
      <w:r w:rsidRPr="009E6AB9">
        <w:rPr>
          <w:rFonts w:ascii="Times New Roman" w:hAnsi="Times New Roman"/>
          <w:szCs w:val="22"/>
        </w:rPr>
        <w:t>a) Belli bir çalışma sonrasında tamamlanar</w:t>
      </w:r>
      <w:r w:rsidR="003F4266" w:rsidRPr="009E6AB9">
        <w:rPr>
          <w:rFonts w:ascii="Times New Roman" w:hAnsi="Times New Roman"/>
          <w:szCs w:val="22"/>
        </w:rPr>
        <w:t>ak ortaya çıkarılan hizmetlerde</w:t>
      </w:r>
      <w:r w:rsidRPr="009E6AB9">
        <w:rPr>
          <w:rFonts w:ascii="Times New Roman" w:hAnsi="Times New Roman"/>
          <w:szCs w:val="22"/>
        </w:rPr>
        <w:t>:</w:t>
      </w:r>
    </w:p>
    <w:p w14:paraId="748F6FC0"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Sözleşme konusu iş tamamlandığında, yüklenici, işin teslim alınarak kabul işlemlerinin yapılmasını isteyen bir dilekçe ile idareye başvurur. Yapılan işler, idarece verilecek talimat üzerine kontrol teşkilatınca ön incelemeden geçirilir. Bu inceleme sonucunda kontrol teşkilatı işlerin durumunu inceleyerek mevcut haliyle sözleşme ve eklerinde belirtilen şartlara uygun olarak tamamlandığını veya tamamlanmamış olsa bile teslim alınması istenen işte, işin fonksiyonelliğine önemli ölçüde zarar verecek bir durumun olmadığını ve idarenin ihtiyacını karşılama açısından bu haliyle kabul edilebilir olduğunu tespit ederse, </w:t>
      </w:r>
      <w:r w:rsidR="007E68A2" w:rsidRPr="009E6AB9">
        <w:rPr>
          <w:rFonts w:ascii="Times New Roman" w:hAnsi="Times New Roman"/>
          <w:szCs w:val="22"/>
        </w:rPr>
        <w:t>i</w:t>
      </w:r>
      <w:r w:rsidRPr="009E6AB9">
        <w:rPr>
          <w:rFonts w:ascii="Times New Roman" w:hAnsi="Times New Roman"/>
          <w:szCs w:val="22"/>
        </w:rPr>
        <w:t xml:space="preserve">şin tamamlanmış veya listelenen eksiklikleri ile tamamlanmış sayılabileceğini idareye bildirir. Bu durumda idare en az üç </w:t>
      </w:r>
      <w:r w:rsidR="008C4AC1" w:rsidRPr="009E6AB9">
        <w:rPr>
          <w:rFonts w:ascii="Times New Roman" w:hAnsi="Times New Roman"/>
          <w:szCs w:val="22"/>
        </w:rPr>
        <w:t xml:space="preserve">(3) </w:t>
      </w:r>
      <w:r w:rsidRPr="009E6AB9">
        <w:rPr>
          <w:rFonts w:ascii="Times New Roman" w:hAnsi="Times New Roman"/>
          <w:szCs w:val="22"/>
        </w:rPr>
        <w:t>kişiden oluşan bir kabul komisyonu kurar ve kabul aşamasına geçilir.</w:t>
      </w:r>
    </w:p>
    <w:p w14:paraId="3DBF0F96"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Ancak, kontrol teşkilatı tarafından işte önemli ve işin fonksiyonelliğini engellediği için idarenin ihtiyacını karşılama açısından kabul edilemez eksiklik veya kusurların bulunduğu tespit edilirse</w:t>
      </w:r>
      <w:r w:rsidR="00360893" w:rsidRPr="009E6AB9">
        <w:rPr>
          <w:rFonts w:ascii="Times New Roman" w:hAnsi="Times New Roman"/>
          <w:szCs w:val="22"/>
        </w:rPr>
        <w:t>,</w:t>
      </w:r>
      <w:r w:rsidRPr="009E6AB9">
        <w:rPr>
          <w:rFonts w:ascii="Times New Roman" w:hAnsi="Times New Roman"/>
          <w:szCs w:val="22"/>
        </w:rPr>
        <w:t xml:space="preserve"> bu durum idareye bildirilir ve kabul aşamasına geçilmez. İdare bu bildirim üzerine işin sözleşme ve eklerine uygun şekilde tamamlanması için yükleniciye nedenleri açıkça belirtilen en az </w:t>
      </w:r>
      <w:r w:rsidR="00A72021" w:rsidRPr="009E6AB9">
        <w:rPr>
          <w:rFonts w:ascii="Times New Roman" w:hAnsi="Times New Roman"/>
          <w:b/>
          <w:sz w:val="24"/>
          <w:szCs w:val="24"/>
        </w:rPr>
        <w:t>(Değişik ibare:</w:t>
      </w:r>
      <w:r w:rsidR="005512C8">
        <w:rPr>
          <w:rFonts w:ascii="Times New Roman" w:hAnsi="Times New Roman"/>
          <w:b/>
          <w:sz w:val="24"/>
          <w:szCs w:val="24"/>
        </w:rPr>
        <w:t xml:space="preserve"> </w:t>
      </w:r>
      <w:r w:rsidR="00A72021" w:rsidRPr="009E6AB9">
        <w:rPr>
          <w:rFonts w:ascii="Times New Roman" w:hAnsi="Times New Roman"/>
          <w:b/>
          <w:sz w:val="24"/>
          <w:szCs w:val="24"/>
        </w:rPr>
        <w:t>RG-3/7/2009-27277)</w:t>
      </w:r>
      <w:r w:rsidR="00A72021" w:rsidRPr="009E6AB9">
        <w:rPr>
          <w:rFonts w:ascii="Times New Roman" w:hAnsi="Times New Roman"/>
          <w:b/>
          <w:sz w:val="24"/>
          <w:szCs w:val="24"/>
          <w:vertAlign w:val="superscript"/>
        </w:rPr>
        <w:t xml:space="preserve">(1) </w:t>
      </w:r>
      <w:r w:rsidR="00184876" w:rsidRPr="009E6AB9">
        <w:rPr>
          <w:rFonts w:ascii="Times New Roman" w:hAnsi="Times New Roman"/>
          <w:szCs w:val="22"/>
        </w:rPr>
        <w:t>on</w:t>
      </w:r>
      <w:r w:rsidRPr="009E6AB9">
        <w:rPr>
          <w:rFonts w:ascii="Times New Roman" w:hAnsi="Times New Roman"/>
          <w:szCs w:val="22"/>
        </w:rPr>
        <w:t xml:space="preserve"> gün süreli bir ihtarda bulunarak işlerin tamamlanmasını ister. Bu ihtardan sonra yüklenici işi süresi içinde kabul edilebilir hale getiremez ise sözleşme feshedilir. Bu tamamlama süresi, işin sözleşmesinde belirtilen sürenin aşılmasına neden olursa, yüklenici aşan sürede cezalı olarak çalışır.</w:t>
      </w:r>
    </w:p>
    <w:p w14:paraId="65C5CAA0"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Verilen bu sürede işin yapılması ve teslim için ikinci başvurunun yapılmasını müteakip, kontrol teşkilatı tekrar bir inceleme yapar ve kusur ve eksiklikleri giderilmiş haliyle işin sözleşme ve eklerinde belirtilen şartlara uygun olarak tamamlandığını veya tamamlanmamış olsa bile teslim alınması istenen işte, işin fonksiyonelliğine önemli ölçüde zarar verecek bir durumun olmadığını ve idarenin ihtiyacını karşılama açısından bu haliyle kabul edilebilir olduğunu, tespit ettiği eksiklikleri de </w:t>
      </w:r>
      <w:r w:rsidRPr="009E6AB9">
        <w:rPr>
          <w:rFonts w:ascii="Times New Roman" w:hAnsi="Times New Roman"/>
          <w:szCs w:val="22"/>
        </w:rPr>
        <w:lastRenderedPageBreak/>
        <w:t>gösteren bir liste ile idareye bildirir. Yüklenici veya vekili, yazı ile yapılacak çağrıya rağmen kabulde hazır bulunmazsa veya kabul tutanağını imzalamak istemezse tutanakta bu husus ayrıca belirtilir.</w:t>
      </w:r>
    </w:p>
    <w:p w14:paraId="6FFB53DC"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Yüklenicinin yaptığı işin süresinde tamamlandığı kontrol teşkilatı tarafından tespit edilmiş, ancak kabul komisyonunun işyerine gitmesi ve kabulü yapması herhangi bir nedenle gecikmiş ise kabul tutanağında işin gerçek bitiş tarihi belirtilir ve bu tarih, işin kabul tarihi olur.</w:t>
      </w:r>
    </w:p>
    <w:p w14:paraId="17CD02CE"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Kabul komisyonu tarafından, yüklenici veya vekili ile birlikte, yapılacak muayene ve incelemeden sonra işin durumu uygun görüldüğü takdirde bir kabul tutanağı düzenlenir ve bunu yüklenici veya vekili de imzalar. Kabul komisyonu işin kabulüne ilişkin kusur ve eksikliklerin varlığını tespit ederse, gördüğü kusur ve eksikliklerin dökümünü gösterir bir liste düzenler ve bunların giderilmesi için gerekli olan süreyi belirler.</w:t>
      </w:r>
    </w:p>
    <w:p w14:paraId="2EF15142"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Kabul işlemleri sırasında sözleşmeye göre gerekli görülen teknik deneyler, istek halinde yüklenici tarafından yapılır veya yaptırılır. </w:t>
      </w:r>
    </w:p>
    <w:p w14:paraId="7AC72232"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Kabul komisyonunun tespit ettiği eksiklikler, belirlenen sürede yüklenici tarafından giderilmezse, bu sürenin bitiminden sonra eksikliklerin giderilmesine kadar geçecek her gün için, giderilecek eksikliğin durumuna göre sözleşmesinde gecikme cezası olarak yazılan miktarın belli bir oranı tutarında ceza uygulanır ve kabul tarihi eksikliklerin giderilmesi tarihine ertelenir. Ancak bu gecikme, sözleşmede belirtilen süreyi geçtiği takdirde idare, bu eksiklikleri üçüncü taraflara yaptırabilir. Bu işlerin bedeli yüklenicinin varsa alacaklarından veya teminatından kesilir. Bu takdirde eksikler tamamlanıncaya kadar ceza uygulaması devam eder ve kabul tarihi ertelenir.</w:t>
      </w:r>
    </w:p>
    <w:p w14:paraId="4477D478"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Kabul tarihi olarak esas alınacak tarih, işin kabule elverişli bir halde tamamlandığı tarih olup bunu </w:t>
      </w:r>
      <w:r w:rsidR="00360893" w:rsidRPr="009E6AB9">
        <w:rPr>
          <w:rFonts w:ascii="Times New Roman" w:hAnsi="Times New Roman"/>
          <w:szCs w:val="22"/>
        </w:rPr>
        <w:t>k</w:t>
      </w:r>
      <w:r w:rsidRPr="009E6AB9">
        <w:rPr>
          <w:rFonts w:ascii="Times New Roman" w:hAnsi="Times New Roman"/>
          <w:szCs w:val="22"/>
        </w:rPr>
        <w:t>abul komisyonu tespit ederek tutanağa geçirir.</w:t>
      </w:r>
    </w:p>
    <w:p w14:paraId="441EE69F"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Garanti dönemi olan işler için bu kabul ön kabul olarak tespit edilir ve </w:t>
      </w:r>
      <w:r w:rsidR="00360893" w:rsidRPr="009E6AB9">
        <w:rPr>
          <w:rFonts w:ascii="Times New Roman" w:hAnsi="Times New Roman"/>
          <w:szCs w:val="22"/>
        </w:rPr>
        <w:t>g</w:t>
      </w:r>
      <w:r w:rsidRPr="009E6AB9">
        <w:rPr>
          <w:rFonts w:ascii="Times New Roman" w:hAnsi="Times New Roman"/>
          <w:szCs w:val="22"/>
        </w:rPr>
        <w:t>aranti dönemi sonunda kabul yapılır.</w:t>
      </w:r>
    </w:p>
    <w:p w14:paraId="7082323B"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Kabul işleminin tamamlanması sonucunda yapılmış işleri ayrıntılı olarak (gerekli durumlarda iş kalemlerini gösteren bir liste halinde) gösteren bir kabul belgesi düzenlenir.</w:t>
      </w:r>
    </w:p>
    <w:p w14:paraId="4DCE04C8" w14:textId="77777777" w:rsidR="00892C77" w:rsidRPr="009E6AB9" w:rsidRDefault="00182BEB" w:rsidP="00ED3F09">
      <w:pPr>
        <w:spacing w:after="100" w:afterAutospacing="1" w:line="240" w:lineRule="auto"/>
        <w:ind w:firstLine="720"/>
        <w:rPr>
          <w:rFonts w:ascii="Times New Roman" w:hAnsi="Times New Roman"/>
          <w:szCs w:val="22"/>
        </w:rPr>
      </w:pPr>
      <w:r w:rsidRPr="009E6AB9">
        <w:rPr>
          <w:rFonts w:ascii="Times New Roman" w:hAnsi="Times New Roman"/>
          <w:szCs w:val="22"/>
        </w:rPr>
        <w:t>b)</w:t>
      </w:r>
      <w:r w:rsidR="00892C77" w:rsidRPr="009E6AB9">
        <w:rPr>
          <w:rFonts w:ascii="Times New Roman" w:hAnsi="Times New Roman"/>
          <w:szCs w:val="22"/>
        </w:rPr>
        <w:t xml:space="preserve"> Sürekli Nitelikteki İşlerde:</w:t>
      </w:r>
    </w:p>
    <w:p w14:paraId="739A5687"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Kontrol teşkilatının Genel Şartname gereğince tuttuğu kayıtlar  ile yükleniciye yapılan ödemelere iliş</w:t>
      </w:r>
      <w:r w:rsidR="008C4AC1" w:rsidRPr="009E6AB9">
        <w:rPr>
          <w:rFonts w:ascii="Times New Roman" w:hAnsi="Times New Roman"/>
          <w:szCs w:val="22"/>
        </w:rPr>
        <w:t>kin belge ve kayıtlar idarece (</w:t>
      </w:r>
      <w:r w:rsidRPr="009E6AB9">
        <w:rPr>
          <w:rFonts w:ascii="Times New Roman" w:hAnsi="Times New Roman"/>
          <w:szCs w:val="22"/>
        </w:rPr>
        <w:t>a) fıkrasında öngörüldüğü şekilde kurulan kabul komisyonu tarafından esas alınır. Kabul komisyonu, yüklenicinin yapılan iş nedeniyle idareye karşı herhangi bir yükümlülüğünün kalmadığına karar verirse, üç nüshalı bir kabul belgesi düzenler</w:t>
      </w:r>
      <w:r w:rsidR="00360893" w:rsidRPr="009E6AB9">
        <w:rPr>
          <w:rFonts w:ascii="Times New Roman" w:hAnsi="Times New Roman"/>
          <w:szCs w:val="22"/>
        </w:rPr>
        <w:t xml:space="preserve"> </w:t>
      </w:r>
      <w:r w:rsidRPr="009E6AB9">
        <w:rPr>
          <w:rFonts w:ascii="Times New Roman" w:hAnsi="Times New Roman"/>
          <w:szCs w:val="22"/>
        </w:rPr>
        <w:t>ve bir nüshasını yükleniciye verir. Eğer yüklenicinin idareye karşı olan yükümlülüklerinden herhangi birini yerine getirmediği tespit edilirse</w:t>
      </w:r>
      <w:r w:rsidR="00360893" w:rsidRPr="009E6AB9">
        <w:rPr>
          <w:rFonts w:ascii="Times New Roman" w:hAnsi="Times New Roman"/>
          <w:szCs w:val="22"/>
        </w:rPr>
        <w:t xml:space="preserve">, </w:t>
      </w:r>
      <w:r w:rsidRPr="009E6AB9">
        <w:rPr>
          <w:rFonts w:ascii="Times New Roman" w:hAnsi="Times New Roman"/>
          <w:szCs w:val="22"/>
        </w:rPr>
        <w:t xml:space="preserve">buna ilişkin sözleşmesinde belirtilen ceza ve kesintiler uygulanır ve kabul belgesi bundan sonra verilir. </w:t>
      </w:r>
    </w:p>
    <w:p w14:paraId="02F66C23"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73" w:name="_Toc24634143"/>
      <w:r w:rsidRPr="00070617">
        <w:rPr>
          <w:rFonts w:ascii="Times New Roman" w:hAnsi="Times New Roman"/>
          <w:szCs w:val="22"/>
        </w:rPr>
        <w:t>Kısmi kabul</w:t>
      </w:r>
      <w:bookmarkEnd w:id="73"/>
    </w:p>
    <w:p w14:paraId="429F2E31" w14:textId="77777777" w:rsidR="0005143C" w:rsidRPr="009E6AB9" w:rsidRDefault="00892C77" w:rsidP="00ED3F09">
      <w:pPr>
        <w:spacing w:after="100" w:afterAutospacing="1" w:line="240" w:lineRule="auto"/>
        <w:ind w:firstLine="720"/>
        <w:rPr>
          <w:rFonts w:ascii="Times New Roman" w:eastAsia="ヒラギノ明朝 Pro W3" w:hAnsi="Times New Roman"/>
          <w:szCs w:val="22"/>
        </w:rPr>
      </w:pPr>
      <w:r w:rsidRPr="009E6AB9">
        <w:rPr>
          <w:rFonts w:ascii="Times New Roman" w:hAnsi="Times New Roman"/>
          <w:b/>
          <w:szCs w:val="22"/>
        </w:rPr>
        <w:t>Madde 4</w:t>
      </w:r>
      <w:r w:rsidR="00FB25F8" w:rsidRPr="009E6AB9">
        <w:rPr>
          <w:rFonts w:ascii="Times New Roman" w:hAnsi="Times New Roman"/>
          <w:b/>
          <w:szCs w:val="22"/>
        </w:rPr>
        <w:t>5</w:t>
      </w:r>
      <w:r w:rsidRPr="009E6AB9">
        <w:rPr>
          <w:rFonts w:ascii="Times New Roman" w:hAnsi="Times New Roman"/>
          <w:b/>
          <w:szCs w:val="22"/>
        </w:rPr>
        <w:t xml:space="preserve">- </w:t>
      </w:r>
      <w:r w:rsidR="0005143C" w:rsidRPr="009E6AB9">
        <w:rPr>
          <w:rFonts w:ascii="Times New Roman" w:hAnsi="Times New Roman"/>
          <w:b/>
          <w:szCs w:val="22"/>
        </w:rPr>
        <w:t xml:space="preserve">(Değişik </w:t>
      </w:r>
      <w:r w:rsidR="00A72021" w:rsidRPr="009E6AB9">
        <w:rPr>
          <w:rFonts w:ascii="Times New Roman" w:hAnsi="Times New Roman"/>
          <w:b/>
          <w:szCs w:val="22"/>
        </w:rPr>
        <w:t>fıkra</w:t>
      </w:r>
      <w:r w:rsidR="005512C8">
        <w:rPr>
          <w:rFonts w:ascii="Times New Roman" w:hAnsi="Times New Roman"/>
          <w:b/>
          <w:szCs w:val="22"/>
        </w:rPr>
        <w:t>:</w:t>
      </w:r>
      <w:r w:rsidR="00A72021" w:rsidRPr="009E6AB9">
        <w:rPr>
          <w:rFonts w:ascii="Times New Roman" w:hAnsi="Times New Roman"/>
          <w:b/>
          <w:szCs w:val="22"/>
        </w:rPr>
        <w:t xml:space="preserve"> </w:t>
      </w:r>
      <w:r w:rsidR="0005143C" w:rsidRPr="009E6AB9">
        <w:rPr>
          <w:rFonts w:ascii="Times New Roman" w:hAnsi="Times New Roman"/>
          <w:b/>
          <w:szCs w:val="22"/>
        </w:rPr>
        <w:t xml:space="preserve">16/7/2011-27996 R.G./43. md.) </w:t>
      </w:r>
      <w:r w:rsidR="0005143C" w:rsidRPr="009E6AB9">
        <w:rPr>
          <w:rFonts w:ascii="Times New Roman" w:eastAsia="ヒラギノ明朝 Pro W3" w:hAnsi="Times New Roman"/>
          <w:szCs w:val="22"/>
        </w:rPr>
        <w:t>İşin kısımlar halinde ve değişik zamanlarda tamamlanacağı sözleşmede öngörülmüşse, tamamlanan ve müstakil kullanıma elverişli olan kısımlar için, idarenin isteği üzerine ve işin bütününün kabulünün yapıldığı anlamına gelmemek şartıyla 44 üncü madde hükümlerine uygun olarak kısmi kabul yapılabilir. Ancak, sözleşme konusu hizmetin, aynı işin tekrarı şeklinde gerçekleştirildiği yemek, temizlik, güvenlik ve personel taşıma gibi süreklilik arz eden hizmet işlerinde kısmi kabul yapılamaz.</w:t>
      </w:r>
    </w:p>
    <w:p w14:paraId="6FBBDF79"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Sözleşmede belirlenen tarihte, işin tamamlandığının tespit edilebilmesi ve kabul işleminin yapılabilmesi için yüklenicinin idareye zamanında başvurması gereklidir.</w:t>
      </w:r>
    </w:p>
    <w:p w14:paraId="1579155A"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74" w:name="_Toc24634144"/>
      <w:r w:rsidRPr="00070617">
        <w:rPr>
          <w:rFonts w:ascii="Times New Roman" w:hAnsi="Times New Roman"/>
          <w:szCs w:val="22"/>
        </w:rPr>
        <w:t>Yüklenicinin başvuruda bulunmaması</w:t>
      </w:r>
      <w:bookmarkEnd w:id="74"/>
    </w:p>
    <w:p w14:paraId="6134E2DA"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Madde 4</w:t>
      </w:r>
      <w:r w:rsidR="00FB25F8" w:rsidRPr="009E6AB9">
        <w:rPr>
          <w:rFonts w:ascii="Times New Roman" w:hAnsi="Times New Roman"/>
          <w:b/>
          <w:szCs w:val="22"/>
        </w:rPr>
        <w:t>6</w:t>
      </w:r>
      <w:r w:rsidRPr="009E6AB9">
        <w:rPr>
          <w:rFonts w:ascii="Times New Roman" w:hAnsi="Times New Roman"/>
          <w:b/>
          <w:szCs w:val="22"/>
        </w:rPr>
        <w:t xml:space="preserve">- </w:t>
      </w:r>
      <w:r w:rsidRPr="009E6AB9">
        <w:rPr>
          <w:rFonts w:ascii="Times New Roman" w:hAnsi="Times New Roman"/>
          <w:szCs w:val="22"/>
        </w:rPr>
        <w:t>Yüklenici başvurusunda gecikmiş olur veyahut işi süresinde kabule elverişli duruma getiremezse, sözleşmeye göre işin bitmesi gereken tarihte kontrol teşkilatı veya idarece görevlendirilecek iki eleman tarafından iş, yerinde incelenerek o günkü durum bir tutanakla tespit edilir. Bu inceleme sırasında yüklenicinin veya vekilinin de hazır bulunması gereklidir. Yükleniciye yapılacak tebligata rağmen kendisi veya vekili gelmezse kontrol teşkilatı veya idare bu incelemeyi tek taraflı olarak yapar ve düzenlenen tutanakta bu husus belirtilir.</w:t>
      </w:r>
    </w:p>
    <w:p w14:paraId="44EFB823"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lastRenderedPageBreak/>
        <w:t>Yapılan işte kusur ve eksikliklerin bulunması halinde, bunların giderilmesi için belirlenen sürenin sonunda, yüklenici bulunsun veya bulunmasın, durum kontrol teşkilatı tarafından düzenlenecek bir tutanakla tespit edilir.</w:t>
      </w:r>
    </w:p>
    <w:p w14:paraId="3B77E29E"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75" w:name="_Toc24634145"/>
      <w:r w:rsidRPr="00070617">
        <w:rPr>
          <w:rFonts w:ascii="Times New Roman" w:hAnsi="Times New Roman"/>
          <w:szCs w:val="22"/>
        </w:rPr>
        <w:t>İşlerin eksik olarak kabulü</w:t>
      </w:r>
      <w:bookmarkEnd w:id="75"/>
    </w:p>
    <w:p w14:paraId="013DA151"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Madde 4</w:t>
      </w:r>
      <w:r w:rsidR="00FB25F8" w:rsidRPr="009E6AB9">
        <w:rPr>
          <w:rFonts w:ascii="Times New Roman" w:hAnsi="Times New Roman"/>
          <w:b/>
          <w:szCs w:val="22"/>
        </w:rPr>
        <w:t>7</w:t>
      </w:r>
      <w:r w:rsidRPr="009E6AB9">
        <w:rPr>
          <w:rFonts w:ascii="Times New Roman" w:hAnsi="Times New Roman"/>
          <w:b/>
          <w:szCs w:val="22"/>
        </w:rPr>
        <w:t xml:space="preserve">- </w:t>
      </w:r>
      <w:r w:rsidRPr="009E6AB9">
        <w:rPr>
          <w:rFonts w:ascii="Times New Roman" w:hAnsi="Times New Roman"/>
          <w:szCs w:val="22"/>
        </w:rPr>
        <w:t>Kabul için yapılan incelemede, giderilmesi mümkün olmayan veya zaman kaybını gerektiren ancak işin teknik olarak kabulünde sakınca görülmeyen  kusur ve eksiklikler tespit edilecek olursa</w:t>
      </w:r>
      <w:r w:rsidR="00360893" w:rsidRPr="009E6AB9">
        <w:rPr>
          <w:rFonts w:ascii="Times New Roman" w:hAnsi="Times New Roman"/>
          <w:szCs w:val="22"/>
        </w:rPr>
        <w:t>,</w:t>
      </w:r>
      <w:r w:rsidRPr="009E6AB9">
        <w:rPr>
          <w:rFonts w:ascii="Times New Roman" w:hAnsi="Times New Roman"/>
          <w:szCs w:val="22"/>
        </w:rPr>
        <w:t xml:space="preserve"> yüklenicinin hakediş veya teminatından uygun görülecek bir bedel kesilmek şartı ile, </w:t>
      </w:r>
      <w:r w:rsidR="00360893" w:rsidRPr="009E6AB9">
        <w:rPr>
          <w:rFonts w:ascii="Times New Roman" w:hAnsi="Times New Roman"/>
          <w:szCs w:val="22"/>
        </w:rPr>
        <w:t>i</w:t>
      </w:r>
      <w:r w:rsidRPr="009E6AB9">
        <w:rPr>
          <w:rFonts w:ascii="Times New Roman" w:hAnsi="Times New Roman"/>
          <w:szCs w:val="22"/>
        </w:rPr>
        <w:t xml:space="preserve">ş idare tarafından, </w:t>
      </w:r>
      <w:r w:rsidR="00360893" w:rsidRPr="009E6AB9">
        <w:rPr>
          <w:rFonts w:ascii="Times New Roman" w:hAnsi="Times New Roman"/>
          <w:szCs w:val="22"/>
        </w:rPr>
        <w:t>y</w:t>
      </w:r>
      <w:r w:rsidRPr="009E6AB9">
        <w:rPr>
          <w:rFonts w:ascii="Times New Roman" w:hAnsi="Times New Roman"/>
          <w:szCs w:val="22"/>
        </w:rPr>
        <w:t>üklenicinin hakediş veya teminatından iş değerindeki azalma, kusur ve eksikliğin fazladan doğuracağı bakım ve onarım giderleri ile diğer giderler</w:t>
      </w:r>
      <w:r w:rsidR="00C74D9D" w:rsidRPr="009E6AB9">
        <w:rPr>
          <w:rFonts w:ascii="Times New Roman" w:hAnsi="Times New Roman"/>
          <w:szCs w:val="22"/>
        </w:rPr>
        <w:t xml:space="preserve"> </w:t>
      </w:r>
      <w:r w:rsidRPr="009E6AB9">
        <w:rPr>
          <w:rFonts w:ascii="Times New Roman" w:hAnsi="Times New Roman"/>
          <w:szCs w:val="22"/>
        </w:rPr>
        <w:t>de dikkate alınarak belirlenecek uygun bir bedel kesilerek bu haliyle kabul edilebilir.</w:t>
      </w:r>
      <w:r w:rsidR="00360893" w:rsidRPr="009E6AB9">
        <w:rPr>
          <w:rFonts w:ascii="Times New Roman" w:hAnsi="Times New Roman"/>
          <w:szCs w:val="22"/>
        </w:rPr>
        <w:t xml:space="preserve"> </w:t>
      </w:r>
      <w:r w:rsidRPr="009E6AB9">
        <w:rPr>
          <w:rFonts w:ascii="Times New Roman" w:hAnsi="Times New Roman"/>
          <w:szCs w:val="22"/>
        </w:rPr>
        <w:t>İşin, kusur ve eksiklikleri karşılığı olmak üzere</w:t>
      </w:r>
      <w:r w:rsidR="00360893" w:rsidRPr="009E6AB9">
        <w:rPr>
          <w:rFonts w:ascii="Times New Roman" w:hAnsi="Times New Roman"/>
          <w:szCs w:val="22"/>
        </w:rPr>
        <w:t>,</w:t>
      </w:r>
      <w:r w:rsidRPr="009E6AB9">
        <w:rPr>
          <w:rFonts w:ascii="Times New Roman" w:hAnsi="Times New Roman"/>
          <w:szCs w:val="22"/>
        </w:rPr>
        <w:t xml:space="preserve"> bir bedelin kesilerek kabul edilmesi </w:t>
      </w:r>
      <w:r w:rsidR="00360893" w:rsidRPr="009E6AB9">
        <w:rPr>
          <w:rFonts w:ascii="Times New Roman" w:hAnsi="Times New Roman"/>
          <w:szCs w:val="22"/>
        </w:rPr>
        <w:t>y</w:t>
      </w:r>
      <w:r w:rsidRPr="009E6AB9">
        <w:rPr>
          <w:rFonts w:ascii="Times New Roman" w:hAnsi="Times New Roman"/>
          <w:szCs w:val="22"/>
        </w:rPr>
        <w:t>ükleniciyi varsa garanti yükümlülüklerinde</w:t>
      </w:r>
      <w:r w:rsidR="009D0F12" w:rsidRPr="009E6AB9">
        <w:rPr>
          <w:rFonts w:ascii="Times New Roman" w:hAnsi="Times New Roman"/>
          <w:szCs w:val="22"/>
        </w:rPr>
        <w:t>n</w:t>
      </w:r>
      <w:r w:rsidRPr="009E6AB9">
        <w:rPr>
          <w:rFonts w:ascii="Times New Roman" w:hAnsi="Times New Roman"/>
          <w:szCs w:val="22"/>
        </w:rPr>
        <w:t xml:space="preserve"> kurtarmaz. Bu gibi kusur ve eksikliklerin niteliğinin ve kesilecek bedelin kabul tutanağında gösterilmesi gereklidir. Yüklenici bu işleme razı olmazsa, her türlü gideri kendisine ait olmak üzere, kusur ve eksiklikleri verilen sürede düzeltmek ve gidermek zorundadır.</w:t>
      </w:r>
    </w:p>
    <w:p w14:paraId="346252B4" w14:textId="77777777" w:rsidR="00892C77" w:rsidRPr="009E6AB9" w:rsidRDefault="00892C77" w:rsidP="00ED3F09">
      <w:pPr>
        <w:spacing w:after="100" w:afterAutospacing="1" w:line="240" w:lineRule="auto"/>
        <w:ind w:firstLine="709"/>
        <w:rPr>
          <w:rFonts w:ascii="Times New Roman" w:hAnsi="Times New Roman"/>
          <w:szCs w:val="22"/>
        </w:rPr>
      </w:pPr>
      <w:r w:rsidRPr="009E6AB9">
        <w:rPr>
          <w:rFonts w:ascii="Times New Roman" w:hAnsi="Times New Roman"/>
          <w:szCs w:val="22"/>
        </w:rPr>
        <w:t>Bu kabul işlemlerinde, varsa sözleşmesindeki özel hükümler de göz önünde bulundurulur.</w:t>
      </w:r>
    </w:p>
    <w:p w14:paraId="3B0B98A9"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76" w:name="_Toc24634146"/>
      <w:r w:rsidRPr="00070617">
        <w:rPr>
          <w:rFonts w:ascii="Times New Roman" w:hAnsi="Times New Roman"/>
          <w:szCs w:val="22"/>
        </w:rPr>
        <w:t>Kabul sürecindeki bakım ve giderler</w:t>
      </w:r>
      <w:bookmarkEnd w:id="76"/>
    </w:p>
    <w:p w14:paraId="46EC657F"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Madde 4</w:t>
      </w:r>
      <w:r w:rsidR="00FB25F8" w:rsidRPr="009E6AB9">
        <w:rPr>
          <w:rFonts w:ascii="Times New Roman" w:hAnsi="Times New Roman"/>
          <w:b/>
          <w:szCs w:val="22"/>
        </w:rPr>
        <w:t>8</w:t>
      </w:r>
      <w:r w:rsidRPr="009E6AB9">
        <w:rPr>
          <w:rFonts w:ascii="Times New Roman" w:hAnsi="Times New Roman"/>
          <w:b/>
          <w:szCs w:val="22"/>
        </w:rPr>
        <w:t xml:space="preserve">- </w:t>
      </w:r>
      <w:r w:rsidRPr="009E6AB9">
        <w:rPr>
          <w:rFonts w:ascii="Times New Roman" w:hAnsi="Times New Roman"/>
          <w:szCs w:val="22"/>
        </w:rPr>
        <w:t>Yüklenici, kabul sürecinin başlangıcından sonuna kadar geçen süre içinde işlerin bakımını yapmak, tümünü iyi bir şekilde korumak ve çıkabilecek kusur ve aksaklıkları gidermek zorundadır.</w:t>
      </w:r>
    </w:p>
    <w:p w14:paraId="75FE900D"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Yüklenicinin</w:t>
      </w:r>
      <w:r w:rsidR="00360893" w:rsidRPr="009E6AB9">
        <w:rPr>
          <w:rFonts w:ascii="Times New Roman" w:hAnsi="Times New Roman"/>
          <w:szCs w:val="22"/>
        </w:rPr>
        <w:t xml:space="preserve"> </w:t>
      </w:r>
      <w:r w:rsidRPr="009E6AB9">
        <w:rPr>
          <w:rFonts w:ascii="Times New Roman" w:hAnsi="Times New Roman"/>
          <w:szCs w:val="22"/>
        </w:rPr>
        <w:t>kusurları dışındaki nedenlerin gerektirdiği onarımlar bakım yükümlülüğünün dışındadır.</w:t>
      </w:r>
    </w:p>
    <w:p w14:paraId="41E93789"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Kullanma ve işletme sonucu olmaksızın ortaya çıkan kusur ve aksaklıkların giderilmesi ile iş bitim tarihinden kabul tarihine kadar geçen sürede işlerin bakım giderleri yükleniciye aittir.</w:t>
      </w:r>
    </w:p>
    <w:p w14:paraId="2B046381"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77" w:name="_Toc24634147"/>
      <w:r w:rsidRPr="00070617">
        <w:rPr>
          <w:rFonts w:ascii="Times New Roman" w:hAnsi="Times New Roman"/>
          <w:szCs w:val="22"/>
        </w:rPr>
        <w:t>Garanti dönemi olan işlerde kabul işlemi</w:t>
      </w:r>
      <w:bookmarkEnd w:id="77"/>
    </w:p>
    <w:p w14:paraId="626A1272"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 xml:space="preserve">Madde </w:t>
      </w:r>
      <w:r w:rsidR="00FB25F8" w:rsidRPr="009E6AB9">
        <w:rPr>
          <w:rFonts w:ascii="Times New Roman" w:hAnsi="Times New Roman"/>
          <w:b/>
          <w:szCs w:val="22"/>
        </w:rPr>
        <w:t>49</w:t>
      </w:r>
      <w:r w:rsidRPr="009E6AB9">
        <w:rPr>
          <w:rFonts w:ascii="Times New Roman" w:hAnsi="Times New Roman"/>
          <w:b/>
          <w:szCs w:val="22"/>
        </w:rPr>
        <w:t xml:space="preserve">- </w:t>
      </w:r>
      <w:r w:rsidRPr="009E6AB9">
        <w:rPr>
          <w:rFonts w:ascii="Times New Roman" w:hAnsi="Times New Roman"/>
          <w:szCs w:val="22"/>
        </w:rPr>
        <w:t>Sözleşmesinde işe ilişkin bir garanti dönemi belirtilmiş olması durumunda, yüklenicinin başvurusu üzerine idarece verilecek talimat üzerine kontrol teşkilatınca işlerin garanti şartlarını karşılayıp karşılamadığı ve varsa bu dönemde yüklenicinin temerrüdünden dolayı idarece yapılmak zorunda kalan masraflar tespit edilir. Kurulan kabul komisyonu, kontrol teşkilatının verilerine ve kendi gözlemlerine dayanarak işin kabulünü yapar veya yüklenicinin hakedişinden veya teminatından düşülecek bedeli belirleyerek kabul işlemini tamamlar. Bu gibi kusur ve eksikliklerin niteliğinin ve kesilecek bedelin kabul tutanağında gösterilmesi gereklidir.</w:t>
      </w:r>
    </w:p>
    <w:p w14:paraId="1A527D4D"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Bu kabul işlemlerinde varsa sözleşmesindeki hükümler uygulanır.</w:t>
      </w:r>
    </w:p>
    <w:p w14:paraId="699DBD4D"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78" w:name="_Toc24634148"/>
      <w:r w:rsidRPr="00070617">
        <w:rPr>
          <w:rFonts w:ascii="Times New Roman" w:hAnsi="Times New Roman"/>
          <w:szCs w:val="22"/>
        </w:rPr>
        <w:t>Kesin hesap raporu</w:t>
      </w:r>
      <w:bookmarkEnd w:id="78"/>
    </w:p>
    <w:p w14:paraId="63741401"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Madde 5</w:t>
      </w:r>
      <w:r w:rsidR="00FB25F8" w:rsidRPr="009E6AB9">
        <w:rPr>
          <w:rFonts w:ascii="Times New Roman" w:hAnsi="Times New Roman"/>
          <w:b/>
          <w:szCs w:val="22"/>
        </w:rPr>
        <w:t>0</w:t>
      </w:r>
      <w:r w:rsidRPr="009E6AB9">
        <w:rPr>
          <w:rFonts w:ascii="Times New Roman" w:hAnsi="Times New Roman"/>
          <w:b/>
          <w:szCs w:val="22"/>
        </w:rPr>
        <w:t xml:space="preserve">- </w:t>
      </w:r>
      <w:r w:rsidRPr="009E6AB9">
        <w:rPr>
          <w:rFonts w:ascii="Times New Roman" w:hAnsi="Times New Roman"/>
          <w:szCs w:val="22"/>
        </w:rPr>
        <w:t xml:space="preserve">Kabul belgesinin düzenlenmesinden sonra en geç </w:t>
      </w:r>
      <w:r w:rsidR="0063505C" w:rsidRPr="009E6AB9">
        <w:rPr>
          <w:rFonts w:ascii="Times New Roman" w:hAnsi="Times New Roman"/>
          <w:szCs w:val="22"/>
        </w:rPr>
        <w:t>altmış (</w:t>
      </w:r>
      <w:r w:rsidRPr="009E6AB9">
        <w:rPr>
          <w:rFonts w:ascii="Times New Roman" w:hAnsi="Times New Roman"/>
          <w:szCs w:val="22"/>
        </w:rPr>
        <w:t>60</w:t>
      </w:r>
      <w:r w:rsidR="0063505C" w:rsidRPr="009E6AB9">
        <w:rPr>
          <w:rFonts w:ascii="Times New Roman" w:hAnsi="Times New Roman"/>
          <w:szCs w:val="22"/>
        </w:rPr>
        <w:t>)</w:t>
      </w:r>
      <w:r w:rsidRPr="009E6AB9">
        <w:rPr>
          <w:rFonts w:ascii="Times New Roman" w:hAnsi="Times New Roman"/>
          <w:szCs w:val="22"/>
        </w:rPr>
        <w:t xml:space="preserve"> gün içerisinde, </w:t>
      </w:r>
      <w:r w:rsidR="00581EEB" w:rsidRPr="009E6AB9">
        <w:rPr>
          <w:rFonts w:ascii="Times New Roman" w:hAnsi="Times New Roman"/>
          <w:szCs w:val="22"/>
        </w:rPr>
        <w:t>k</w:t>
      </w:r>
      <w:r w:rsidRPr="009E6AB9">
        <w:rPr>
          <w:rFonts w:ascii="Times New Roman" w:hAnsi="Times New Roman"/>
          <w:szCs w:val="22"/>
        </w:rPr>
        <w:t>abul komisyonu detaylı olarak, sözleşmeye uygun şekilde yapılmış olan bütün işlerin değerini gösteren tamamlayıcı do</w:t>
      </w:r>
      <w:r w:rsidR="005849DA" w:rsidRPr="009E6AB9">
        <w:rPr>
          <w:rFonts w:ascii="Times New Roman" w:hAnsi="Times New Roman"/>
          <w:szCs w:val="22"/>
        </w:rPr>
        <w:t>küman</w:t>
      </w:r>
      <w:r w:rsidRPr="009E6AB9">
        <w:rPr>
          <w:rFonts w:ascii="Times New Roman" w:hAnsi="Times New Roman"/>
          <w:szCs w:val="22"/>
        </w:rPr>
        <w:t>la birlikte bir kesin hesap raporu düzenleyecektir.</w:t>
      </w:r>
    </w:p>
    <w:p w14:paraId="77304CD1"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Kesin hesap raporu aşağıdaki asgari bilgileri içerecektir:</w:t>
      </w:r>
    </w:p>
    <w:p w14:paraId="12FFE1B1" w14:textId="77777777" w:rsidR="00892C77" w:rsidRPr="009E6AB9" w:rsidRDefault="00892C77" w:rsidP="00ED3F09">
      <w:pPr>
        <w:spacing w:after="100" w:afterAutospacing="1" w:line="240" w:lineRule="auto"/>
        <w:rPr>
          <w:rFonts w:ascii="Times New Roman" w:hAnsi="Times New Roman"/>
          <w:szCs w:val="22"/>
        </w:rPr>
      </w:pPr>
      <w:r w:rsidRPr="009E6AB9">
        <w:rPr>
          <w:rFonts w:ascii="Times New Roman" w:hAnsi="Times New Roman"/>
          <w:szCs w:val="22"/>
        </w:rPr>
        <w:t xml:space="preserve">          </w:t>
      </w:r>
      <w:r w:rsidR="00560E0F" w:rsidRPr="009E6AB9">
        <w:rPr>
          <w:rFonts w:ascii="Times New Roman" w:hAnsi="Times New Roman"/>
          <w:szCs w:val="22"/>
        </w:rPr>
        <w:t xml:space="preserve"> </w:t>
      </w:r>
      <w:r w:rsidRPr="009E6AB9">
        <w:rPr>
          <w:rFonts w:ascii="Times New Roman" w:hAnsi="Times New Roman"/>
          <w:szCs w:val="22"/>
        </w:rPr>
        <w:t>(a) İdare tarafından daha önce ödenmiş bulunan bütün meblağlar ve idarenin sözleşme ile hak kazandığı alacaklar indirildikten sonra, varsa idarenin yükleniciye borçlu kaldığı bakiye ile,</w:t>
      </w:r>
    </w:p>
    <w:p w14:paraId="7D820F33"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(b) Kesin hesapta yükleniciye ödenmesi gereken bir tutar öngörülmüşse bu tutar, kesin hesabın idareye iletilmesinden itibaren </w:t>
      </w:r>
      <w:r w:rsidR="0063505C" w:rsidRPr="009E6AB9">
        <w:rPr>
          <w:rFonts w:ascii="Times New Roman" w:hAnsi="Times New Roman"/>
          <w:szCs w:val="22"/>
        </w:rPr>
        <w:t xml:space="preserve">altmış (60) </w:t>
      </w:r>
      <w:r w:rsidRPr="009E6AB9">
        <w:rPr>
          <w:rFonts w:ascii="Times New Roman" w:hAnsi="Times New Roman"/>
          <w:szCs w:val="22"/>
        </w:rPr>
        <w:t>gün içerisinde idare tarafından yükleniciye ödenecektir.</w:t>
      </w:r>
      <w:r w:rsidR="005E44FB" w:rsidRPr="009E6AB9">
        <w:rPr>
          <w:rFonts w:ascii="Times New Roman" w:hAnsi="Times New Roman"/>
          <w:szCs w:val="22"/>
        </w:rPr>
        <w:t xml:space="preserve"> </w:t>
      </w:r>
      <w:r w:rsidRPr="009E6AB9">
        <w:rPr>
          <w:rFonts w:ascii="Times New Roman" w:hAnsi="Times New Roman"/>
          <w:szCs w:val="22"/>
        </w:rPr>
        <w:t>Ancak yukarıdaki (a) bendi gereğince çıkarılan hesap sonucunda yüklenicinin idareye borçlu bulunduğu anlaşılırsa, idare bir süre vererek bu miktarın ödenmesini yükleniciden talep eder.</w:t>
      </w:r>
      <w:r w:rsidR="00581EEB" w:rsidRPr="009E6AB9">
        <w:rPr>
          <w:rFonts w:ascii="Times New Roman" w:hAnsi="Times New Roman"/>
          <w:szCs w:val="22"/>
        </w:rPr>
        <w:t xml:space="preserve"> </w:t>
      </w:r>
      <w:r w:rsidRPr="009E6AB9">
        <w:rPr>
          <w:rFonts w:ascii="Times New Roman" w:hAnsi="Times New Roman"/>
          <w:szCs w:val="22"/>
        </w:rPr>
        <w:t>Yüklenicinin ödemede bulunmaması halinde, idarenin alacağı yüklenicinin teminatından kesilir.</w:t>
      </w:r>
    </w:p>
    <w:p w14:paraId="018E17CF"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79" w:name="_Toc24634149"/>
      <w:r w:rsidRPr="00070617">
        <w:rPr>
          <w:rFonts w:ascii="Times New Roman" w:hAnsi="Times New Roman"/>
          <w:szCs w:val="22"/>
        </w:rPr>
        <w:t>Kesin teminatın ve ek kesin teminatın geri verilmesi</w:t>
      </w:r>
      <w:bookmarkEnd w:id="79"/>
    </w:p>
    <w:p w14:paraId="4334127A"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Madde 5</w:t>
      </w:r>
      <w:r w:rsidR="00FB25F8" w:rsidRPr="009E6AB9">
        <w:rPr>
          <w:rFonts w:ascii="Times New Roman" w:hAnsi="Times New Roman"/>
          <w:b/>
          <w:szCs w:val="22"/>
        </w:rPr>
        <w:t>1</w:t>
      </w:r>
      <w:r w:rsidRPr="009E6AB9">
        <w:rPr>
          <w:rFonts w:ascii="Times New Roman" w:hAnsi="Times New Roman"/>
          <w:b/>
          <w:szCs w:val="22"/>
        </w:rPr>
        <w:t xml:space="preserve">- </w:t>
      </w:r>
      <w:r w:rsidRPr="009E6AB9">
        <w:rPr>
          <w:rFonts w:ascii="Times New Roman" w:hAnsi="Times New Roman"/>
          <w:szCs w:val="22"/>
        </w:rPr>
        <w:t xml:space="preserve">Taahhüdün sözleşme ve şartname hükümlerine uygun şekilde yerine getirildiği usulüne göre anlaşıldıktan ve yüklenicinin bu işten dolayı idareye herhangi bir borcunun olmadığı tespit edildikten sonra, Sosyal </w:t>
      </w:r>
      <w:r w:rsidR="004C5C2C" w:rsidRPr="009E6AB9">
        <w:rPr>
          <w:rFonts w:ascii="Times New Roman" w:hAnsi="Times New Roman"/>
          <w:szCs w:val="22"/>
        </w:rPr>
        <w:t xml:space="preserve">Güvenlik </w:t>
      </w:r>
      <w:r w:rsidRPr="009E6AB9">
        <w:rPr>
          <w:rFonts w:ascii="Times New Roman" w:hAnsi="Times New Roman"/>
          <w:szCs w:val="22"/>
        </w:rPr>
        <w:t xml:space="preserve">Kurumundan ilişiksizlik belgesinin getirilmesi halinde yapılan </w:t>
      </w:r>
      <w:r w:rsidRPr="009E6AB9">
        <w:rPr>
          <w:rFonts w:ascii="Times New Roman" w:hAnsi="Times New Roman"/>
          <w:szCs w:val="22"/>
        </w:rPr>
        <w:lastRenderedPageBreak/>
        <w:t>iş için bir garanti süresi öngörülmüş ise kesin teminatın ve varsa ek kesin teminatın yarısı, garanti süresinin sonunda tamamı; garanti süresi öngörülmeyen hallerde</w:t>
      </w:r>
      <w:r w:rsidR="0063505C" w:rsidRPr="009E6AB9">
        <w:rPr>
          <w:rFonts w:ascii="Times New Roman" w:hAnsi="Times New Roman"/>
          <w:szCs w:val="22"/>
        </w:rPr>
        <w:t xml:space="preserve"> ise tamamı yükleniciye iade ed</w:t>
      </w:r>
      <w:r w:rsidRPr="009E6AB9">
        <w:rPr>
          <w:rFonts w:ascii="Times New Roman" w:hAnsi="Times New Roman"/>
          <w:szCs w:val="22"/>
        </w:rPr>
        <w:t>ilir.</w:t>
      </w:r>
    </w:p>
    <w:p w14:paraId="3FB5A797"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Yüklenicinin sözleşme konusu işler nedeniyle idareye ve </w:t>
      </w:r>
      <w:r w:rsidR="00773C9D" w:rsidRPr="009E6AB9">
        <w:rPr>
          <w:rFonts w:ascii="Times New Roman" w:hAnsi="Times New Roman"/>
          <w:szCs w:val="22"/>
        </w:rPr>
        <w:t xml:space="preserve">Sosyal Güvenlik Kurumuna </w:t>
      </w:r>
      <w:r w:rsidRPr="009E6AB9">
        <w:rPr>
          <w:rFonts w:ascii="Times New Roman" w:hAnsi="Times New Roman"/>
          <w:szCs w:val="22"/>
        </w:rPr>
        <w:t>olan borçları ile ücret ve ücret sayılan ödemelerden yapılan yasal vergi kesintilerinin kabul tarihine veya varsa garanti süresinin bitimine kadar ödenmemesi halinde kesin teminat ve ek kesin teminat, 4735 sayılı Kanunun 13 üncü maddesi hükmüne göre paraya çevrilerek borçlarına karşılık mahsup edilir,</w:t>
      </w:r>
      <w:r w:rsidR="0063505C" w:rsidRPr="009E6AB9">
        <w:rPr>
          <w:rFonts w:ascii="Times New Roman" w:hAnsi="Times New Roman"/>
          <w:szCs w:val="22"/>
        </w:rPr>
        <w:t xml:space="preserve"> </w:t>
      </w:r>
      <w:r w:rsidRPr="009E6AB9">
        <w:rPr>
          <w:rFonts w:ascii="Times New Roman" w:hAnsi="Times New Roman"/>
          <w:szCs w:val="22"/>
        </w:rPr>
        <w:t xml:space="preserve">varsa kalanı </w:t>
      </w:r>
      <w:r w:rsidR="00581EEB" w:rsidRPr="009E6AB9">
        <w:rPr>
          <w:rFonts w:ascii="Times New Roman" w:hAnsi="Times New Roman"/>
          <w:szCs w:val="22"/>
        </w:rPr>
        <w:t>y</w:t>
      </w:r>
      <w:r w:rsidRPr="009E6AB9">
        <w:rPr>
          <w:rFonts w:ascii="Times New Roman" w:hAnsi="Times New Roman"/>
          <w:szCs w:val="22"/>
        </w:rPr>
        <w:t>ükleniciye geri verilir.</w:t>
      </w:r>
    </w:p>
    <w:p w14:paraId="36EB25EC" w14:textId="77777777" w:rsidR="00892C77" w:rsidRPr="001943E4" w:rsidRDefault="00892C77" w:rsidP="001943E4">
      <w:pPr>
        <w:pStyle w:val="BodyText22"/>
        <w:spacing w:after="100" w:afterAutospacing="1" w:line="240" w:lineRule="auto"/>
        <w:rPr>
          <w:rFonts w:ascii="Times New Roman" w:hAnsi="Times New Roman"/>
          <w:b/>
          <w:bCs/>
          <w:sz w:val="18"/>
          <w:szCs w:val="18"/>
        </w:rPr>
      </w:pPr>
      <w:r w:rsidRPr="009E6AB9">
        <w:rPr>
          <w:rFonts w:ascii="Times New Roman" w:hAnsi="Times New Roman"/>
          <w:sz w:val="22"/>
          <w:szCs w:val="22"/>
        </w:rPr>
        <w:t xml:space="preserve">Yukarıdaki hükümlere göre mahsup işlemi yapılmasına gerek bulunmayan hallerde; işin kabul tarihinden veya varsa garanti süresinin bitim tarihinden itibaren iki </w:t>
      </w:r>
      <w:r w:rsidR="0063505C" w:rsidRPr="009E6AB9">
        <w:rPr>
          <w:rFonts w:ascii="Times New Roman" w:hAnsi="Times New Roman"/>
          <w:sz w:val="22"/>
          <w:szCs w:val="22"/>
        </w:rPr>
        <w:t xml:space="preserve">(2) </w:t>
      </w:r>
      <w:r w:rsidRPr="009E6AB9">
        <w:rPr>
          <w:rFonts w:ascii="Times New Roman" w:hAnsi="Times New Roman"/>
          <w:sz w:val="22"/>
          <w:szCs w:val="22"/>
        </w:rPr>
        <w:t xml:space="preserve">yıl içinde idarenin yazılı uyarısına rağmen talep edilmemesi nedeniyle iade edilemeyen kesin teminat mektupları hükümsüz kalır ve </w:t>
      </w:r>
      <w:r w:rsidRPr="001943E4">
        <w:rPr>
          <w:rFonts w:ascii="Times New Roman" w:hAnsi="Times New Roman"/>
          <w:sz w:val="22"/>
          <w:szCs w:val="22"/>
        </w:rPr>
        <w:t>bankasına</w:t>
      </w:r>
      <w:r w:rsidR="001943E4" w:rsidRPr="001943E4">
        <w:rPr>
          <w:rFonts w:ascii="Times New Roman" w:hAnsi="Times New Roman"/>
          <w:sz w:val="22"/>
          <w:szCs w:val="22"/>
        </w:rPr>
        <w:t xml:space="preserve"> </w:t>
      </w:r>
      <w:r w:rsidR="001943E4" w:rsidRPr="001943E4">
        <w:rPr>
          <w:rFonts w:ascii="Times New Roman" w:hAnsi="Times New Roman"/>
          <w:b/>
          <w:bCs/>
          <w:sz w:val="22"/>
          <w:szCs w:val="22"/>
        </w:rPr>
        <w:t>(Ek ibare</w:t>
      </w:r>
      <w:r w:rsidR="00BE524E">
        <w:rPr>
          <w:rFonts w:ascii="Times New Roman" w:hAnsi="Times New Roman"/>
          <w:b/>
          <w:bCs/>
          <w:sz w:val="22"/>
          <w:szCs w:val="22"/>
        </w:rPr>
        <w:t>: 30/09/</w:t>
      </w:r>
      <w:r w:rsidR="00554E29">
        <w:rPr>
          <w:rFonts w:ascii="Times New Roman" w:hAnsi="Times New Roman"/>
          <w:b/>
          <w:bCs/>
          <w:sz w:val="22"/>
          <w:szCs w:val="22"/>
        </w:rPr>
        <w:t>2020</w:t>
      </w:r>
      <w:r w:rsidR="001943E4" w:rsidRPr="001943E4">
        <w:rPr>
          <w:rFonts w:ascii="Times New Roman" w:hAnsi="Times New Roman"/>
          <w:b/>
          <w:bCs/>
          <w:sz w:val="22"/>
          <w:szCs w:val="22"/>
        </w:rPr>
        <w:t>-31260 R.G/24</w:t>
      </w:r>
      <w:r w:rsidR="00BE524E">
        <w:rPr>
          <w:rFonts w:ascii="Times New Roman" w:hAnsi="Times New Roman"/>
          <w:b/>
          <w:bCs/>
          <w:sz w:val="22"/>
          <w:szCs w:val="22"/>
        </w:rPr>
        <w:t>. md., yürürlük: 20/10/</w:t>
      </w:r>
      <w:r w:rsidR="001943E4" w:rsidRPr="001943E4">
        <w:rPr>
          <w:rFonts w:ascii="Times New Roman" w:hAnsi="Times New Roman"/>
          <w:b/>
          <w:bCs/>
          <w:sz w:val="22"/>
          <w:szCs w:val="22"/>
        </w:rPr>
        <w:t>2020)</w:t>
      </w:r>
      <w:r w:rsidR="001943E4">
        <w:rPr>
          <w:rFonts w:ascii="Times New Roman" w:hAnsi="Times New Roman"/>
          <w:b/>
          <w:bCs/>
          <w:sz w:val="18"/>
          <w:szCs w:val="18"/>
        </w:rPr>
        <w:t xml:space="preserve"> </w:t>
      </w:r>
      <w:r w:rsidR="001943E4" w:rsidRPr="00CB01D0">
        <w:rPr>
          <w:rFonts w:ascii="Times New Roman" w:hAnsi="Times New Roman"/>
          <w:sz w:val="22"/>
          <w:szCs w:val="22"/>
        </w:rPr>
        <w:t>veya sigorta şirketine</w:t>
      </w:r>
      <w:r w:rsidRPr="009E6AB9">
        <w:rPr>
          <w:rFonts w:ascii="Times New Roman" w:hAnsi="Times New Roman"/>
          <w:sz w:val="22"/>
          <w:szCs w:val="22"/>
        </w:rPr>
        <w:t xml:space="preserve"> iade edilir. Teminat mektubu dışındaki teminatlar sürenin bitiminde Hazineye gelir kaydedilir.</w:t>
      </w:r>
    </w:p>
    <w:p w14:paraId="761A8EF2" w14:textId="77777777" w:rsidR="003F4266" w:rsidRPr="00070617" w:rsidRDefault="003F4266" w:rsidP="00ED3F09">
      <w:pPr>
        <w:pStyle w:val="Balk1"/>
        <w:spacing w:after="100" w:afterAutospacing="1" w:line="240" w:lineRule="auto"/>
        <w:ind w:firstLine="720"/>
        <w:jc w:val="both"/>
        <w:rPr>
          <w:sz w:val="22"/>
          <w:szCs w:val="22"/>
        </w:rPr>
      </w:pPr>
      <w:bookmarkStart w:id="80" w:name="_Toc24634150"/>
      <w:bookmarkStart w:id="81" w:name="_Toc17863899"/>
    </w:p>
    <w:p w14:paraId="73EACD4D" w14:textId="77777777" w:rsidR="00892C77" w:rsidRPr="00070617" w:rsidRDefault="00892C77" w:rsidP="00ED3F09">
      <w:pPr>
        <w:pStyle w:val="Balk1"/>
        <w:spacing w:after="100" w:afterAutospacing="1" w:line="240" w:lineRule="auto"/>
        <w:ind w:firstLine="720"/>
        <w:rPr>
          <w:sz w:val="22"/>
          <w:szCs w:val="22"/>
        </w:rPr>
      </w:pPr>
      <w:r w:rsidRPr="00070617">
        <w:rPr>
          <w:sz w:val="22"/>
          <w:szCs w:val="22"/>
        </w:rPr>
        <w:t>DOKUZUNCU BÖLÜM</w:t>
      </w:r>
      <w:bookmarkEnd w:id="80"/>
    </w:p>
    <w:p w14:paraId="11D2F8B0" w14:textId="77777777" w:rsidR="00892C77" w:rsidRPr="00070617" w:rsidRDefault="00892C77" w:rsidP="00ED3F09">
      <w:pPr>
        <w:pStyle w:val="Balk1"/>
        <w:spacing w:after="100" w:afterAutospacing="1" w:line="240" w:lineRule="auto"/>
        <w:ind w:firstLine="720"/>
        <w:rPr>
          <w:sz w:val="22"/>
          <w:szCs w:val="22"/>
        </w:rPr>
      </w:pPr>
      <w:bookmarkStart w:id="82" w:name="_Toc24634151"/>
      <w:r w:rsidRPr="00070617">
        <w:rPr>
          <w:sz w:val="22"/>
          <w:szCs w:val="22"/>
        </w:rPr>
        <w:t>Sözleşme İ</w:t>
      </w:r>
      <w:bookmarkEnd w:id="81"/>
      <w:r w:rsidRPr="00070617">
        <w:rPr>
          <w:sz w:val="22"/>
          <w:szCs w:val="22"/>
        </w:rPr>
        <w:t>lişkileri</w:t>
      </w:r>
      <w:bookmarkEnd w:id="82"/>
    </w:p>
    <w:p w14:paraId="659B3933" w14:textId="77777777" w:rsidR="00E446E7" w:rsidRPr="00070617" w:rsidRDefault="00892C77" w:rsidP="00ED3F09">
      <w:pPr>
        <w:pStyle w:val="Balk2"/>
        <w:spacing w:after="100" w:afterAutospacing="1" w:line="240" w:lineRule="auto"/>
        <w:rPr>
          <w:rFonts w:ascii="Times New Roman" w:hAnsi="Times New Roman"/>
          <w:szCs w:val="22"/>
        </w:rPr>
      </w:pPr>
      <w:bookmarkStart w:id="83" w:name="_Toc17863900"/>
      <w:r w:rsidRPr="00070617">
        <w:rPr>
          <w:rFonts w:ascii="Times New Roman" w:hAnsi="Times New Roman"/>
          <w:szCs w:val="22"/>
        </w:rPr>
        <w:t xml:space="preserve">    </w:t>
      </w:r>
      <w:bookmarkStart w:id="84" w:name="_Toc24634152"/>
      <w:r w:rsidR="001E34BC" w:rsidRPr="00070617">
        <w:rPr>
          <w:rFonts w:ascii="Times New Roman" w:hAnsi="Times New Roman"/>
          <w:szCs w:val="22"/>
        </w:rPr>
        <w:t xml:space="preserve">  </w:t>
      </w:r>
    </w:p>
    <w:p w14:paraId="0EEE3B63" w14:textId="77777777" w:rsidR="00892C77" w:rsidRPr="00070617" w:rsidRDefault="00E446E7" w:rsidP="00ED3F09">
      <w:pPr>
        <w:pStyle w:val="Balk2"/>
        <w:tabs>
          <w:tab w:val="left" w:pos="567"/>
        </w:tabs>
        <w:spacing w:after="100" w:afterAutospacing="1" w:line="240" w:lineRule="auto"/>
        <w:rPr>
          <w:rFonts w:ascii="Times New Roman" w:hAnsi="Times New Roman"/>
          <w:szCs w:val="22"/>
        </w:rPr>
      </w:pPr>
      <w:r w:rsidRPr="00070617">
        <w:rPr>
          <w:rFonts w:ascii="Times New Roman" w:hAnsi="Times New Roman"/>
          <w:szCs w:val="22"/>
        </w:rPr>
        <w:t xml:space="preserve">     </w:t>
      </w:r>
      <w:r w:rsidR="009C6522" w:rsidRPr="00070617">
        <w:rPr>
          <w:rFonts w:ascii="Times New Roman" w:hAnsi="Times New Roman"/>
          <w:szCs w:val="22"/>
        </w:rPr>
        <w:t xml:space="preserve">    </w:t>
      </w:r>
      <w:r w:rsidRPr="00070617">
        <w:rPr>
          <w:rFonts w:ascii="Times New Roman" w:hAnsi="Times New Roman"/>
          <w:szCs w:val="22"/>
        </w:rPr>
        <w:t xml:space="preserve"> </w:t>
      </w:r>
      <w:r w:rsidR="00892C77" w:rsidRPr="00070617">
        <w:rPr>
          <w:rFonts w:ascii="Times New Roman" w:hAnsi="Times New Roman"/>
          <w:szCs w:val="22"/>
        </w:rPr>
        <w:t>Sözleşmenin devri</w:t>
      </w:r>
      <w:bookmarkEnd w:id="83"/>
      <w:bookmarkEnd w:id="84"/>
    </w:p>
    <w:p w14:paraId="646900FB" w14:textId="77777777" w:rsidR="00892C77" w:rsidRPr="009E6AB9" w:rsidRDefault="009C6522" w:rsidP="00ED3F09">
      <w:pPr>
        <w:pStyle w:val="Balk6"/>
        <w:spacing w:after="100" w:afterAutospacing="1" w:line="240" w:lineRule="auto"/>
        <w:jc w:val="both"/>
        <w:rPr>
          <w:rFonts w:ascii="Times New Roman" w:hAnsi="Times New Roman"/>
          <w:b w:val="0"/>
          <w:szCs w:val="22"/>
        </w:rPr>
      </w:pPr>
      <w:r w:rsidRPr="009E6AB9">
        <w:rPr>
          <w:rFonts w:ascii="Times New Roman" w:hAnsi="Times New Roman"/>
          <w:szCs w:val="22"/>
        </w:rPr>
        <w:t xml:space="preserve">    </w:t>
      </w:r>
      <w:r w:rsidR="00892C77" w:rsidRPr="009E6AB9">
        <w:rPr>
          <w:rFonts w:ascii="Times New Roman" w:hAnsi="Times New Roman"/>
          <w:szCs w:val="22"/>
        </w:rPr>
        <w:t>Madde 5</w:t>
      </w:r>
      <w:r w:rsidR="00D16A98" w:rsidRPr="009E6AB9">
        <w:rPr>
          <w:rFonts w:ascii="Times New Roman" w:hAnsi="Times New Roman"/>
          <w:szCs w:val="22"/>
        </w:rPr>
        <w:t>2</w:t>
      </w:r>
      <w:r w:rsidR="00892C77" w:rsidRPr="009E6AB9">
        <w:rPr>
          <w:rFonts w:ascii="Times New Roman" w:hAnsi="Times New Roman"/>
          <w:b w:val="0"/>
          <w:szCs w:val="22"/>
        </w:rPr>
        <w:t>- Sözleşmenin devri, zorunlu hallerde ihale yetkilisinin yazılı izni alınmak kaydıyla mümkündür</w:t>
      </w:r>
      <w:r w:rsidR="00581EEB" w:rsidRPr="009E6AB9">
        <w:rPr>
          <w:rFonts w:ascii="Times New Roman" w:hAnsi="Times New Roman"/>
          <w:b w:val="0"/>
          <w:szCs w:val="22"/>
        </w:rPr>
        <w:t>.</w:t>
      </w:r>
      <w:r w:rsidR="00892C77" w:rsidRPr="009E6AB9">
        <w:rPr>
          <w:rFonts w:ascii="Times New Roman" w:hAnsi="Times New Roman"/>
          <w:b w:val="0"/>
          <w:szCs w:val="22"/>
        </w:rPr>
        <w:t xml:space="preserve"> İdare, sözleşmenin devredilmesine ilişkin talepleri değerlendirirken öncelikle 4735 sayılı Kanunun 16 ncı maddesi kapsamında engel bir durumun olup olmadığını tespit edecektir.</w:t>
      </w:r>
      <w:r w:rsidR="00581EEB" w:rsidRPr="009E6AB9">
        <w:rPr>
          <w:rFonts w:ascii="Times New Roman" w:hAnsi="Times New Roman"/>
          <w:b w:val="0"/>
          <w:szCs w:val="22"/>
        </w:rPr>
        <w:t xml:space="preserve"> </w:t>
      </w:r>
      <w:r w:rsidR="00892C77" w:rsidRPr="009E6AB9">
        <w:rPr>
          <w:rFonts w:ascii="Times New Roman" w:hAnsi="Times New Roman"/>
          <w:b w:val="0"/>
          <w:szCs w:val="22"/>
        </w:rPr>
        <w:t>İhale yetkilisince gerekli iznin ver</w:t>
      </w:r>
      <w:r w:rsidR="009B5098" w:rsidRPr="009E6AB9">
        <w:rPr>
          <w:rFonts w:ascii="Times New Roman" w:hAnsi="Times New Roman"/>
          <w:b w:val="0"/>
          <w:szCs w:val="22"/>
        </w:rPr>
        <w:t>ilmesinin ardından düzenlenecek</w:t>
      </w:r>
      <w:r w:rsidR="00892C77" w:rsidRPr="009E6AB9">
        <w:rPr>
          <w:rFonts w:ascii="Times New Roman" w:hAnsi="Times New Roman"/>
          <w:b w:val="0"/>
          <w:szCs w:val="22"/>
        </w:rPr>
        <w:t xml:space="preserve"> devir sözleşmesinde ihale yetkilisi, devreden ve devir alanın imzaları ile  devreden ve devir alanın 4735 sayılı Kanunun 16</w:t>
      </w:r>
      <w:r w:rsidR="00225242" w:rsidRPr="009E6AB9">
        <w:rPr>
          <w:rFonts w:ascii="Times New Roman" w:hAnsi="Times New Roman"/>
          <w:b w:val="0"/>
          <w:szCs w:val="22"/>
        </w:rPr>
        <w:t xml:space="preserve"> </w:t>
      </w:r>
      <w:r w:rsidR="00892C77" w:rsidRPr="009E6AB9">
        <w:rPr>
          <w:rFonts w:ascii="Times New Roman" w:hAnsi="Times New Roman"/>
          <w:b w:val="0"/>
          <w:szCs w:val="22"/>
        </w:rPr>
        <w:t>ncı maddesinde belirtilen durumlarının olmadığına ilişkin beyanlarının bulunması ve devir alacakların ilk ihaledeki şartları gerçekleştirmesi zorunludur.</w:t>
      </w:r>
      <w:r w:rsidR="00AA6BFE" w:rsidRPr="009E6AB9">
        <w:rPr>
          <w:rFonts w:ascii="Times New Roman" w:hAnsi="Times New Roman"/>
          <w:b w:val="0"/>
          <w:szCs w:val="22"/>
        </w:rPr>
        <w:t xml:space="preserve"> </w:t>
      </w:r>
    </w:p>
    <w:p w14:paraId="2B5789FB" w14:textId="77777777" w:rsidR="00892C77" w:rsidRPr="009E6AB9" w:rsidRDefault="009C6522" w:rsidP="00ED3F09">
      <w:pPr>
        <w:pStyle w:val="Balk6"/>
        <w:spacing w:after="100" w:afterAutospacing="1" w:line="240" w:lineRule="auto"/>
        <w:jc w:val="both"/>
        <w:rPr>
          <w:rFonts w:ascii="Times New Roman" w:hAnsi="Times New Roman"/>
          <w:b w:val="0"/>
          <w:szCs w:val="22"/>
        </w:rPr>
      </w:pPr>
      <w:r w:rsidRPr="009E6AB9">
        <w:rPr>
          <w:rFonts w:ascii="Times New Roman" w:hAnsi="Times New Roman"/>
          <w:b w:val="0"/>
          <w:szCs w:val="22"/>
        </w:rPr>
        <w:t xml:space="preserve">     </w:t>
      </w:r>
      <w:r w:rsidR="00892C77" w:rsidRPr="009E6AB9">
        <w:rPr>
          <w:rFonts w:ascii="Times New Roman" w:hAnsi="Times New Roman"/>
          <w:b w:val="0"/>
          <w:szCs w:val="22"/>
        </w:rPr>
        <w:t xml:space="preserve">Devir sözleşmelerinde, devralan yüklenicinin devreden yüklenicinin yaptığı sözleşmeden doğan tüm yükümlülüklerini devredenin tabi olduğu veya olacağı kapsam ve içeriği ile yüklendiği hususu yer alır. </w:t>
      </w:r>
    </w:p>
    <w:p w14:paraId="58553222" w14:textId="77777777" w:rsidR="00892C77" w:rsidRPr="009E6AB9" w:rsidRDefault="009C6522" w:rsidP="00ED3F09">
      <w:pPr>
        <w:pStyle w:val="Balk6"/>
        <w:spacing w:after="100" w:afterAutospacing="1" w:line="240" w:lineRule="auto"/>
        <w:jc w:val="both"/>
        <w:rPr>
          <w:rFonts w:ascii="Times New Roman" w:hAnsi="Times New Roman"/>
          <w:b w:val="0"/>
          <w:szCs w:val="22"/>
        </w:rPr>
      </w:pPr>
      <w:r w:rsidRPr="009E6AB9">
        <w:rPr>
          <w:rFonts w:ascii="Times New Roman" w:hAnsi="Times New Roman"/>
          <w:b w:val="0"/>
          <w:szCs w:val="22"/>
        </w:rPr>
        <w:t xml:space="preserve">     </w:t>
      </w:r>
      <w:r w:rsidR="00892C77" w:rsidRPr="009E6AB9">
        <w:rPr>
          <w:rFonts w:ascii="Times New Roman" w:hAnsi="Times New Roman"/>
          <w:b w:val="0"/>
          <w:szCs w:val="22"/>
        </w:rPr>
        <w:t xml:space="preserve">Sözleşmenin devrinin ihale yetkilisi tarafından onaylanması, devredeni, devir tarihine kadar yapmış olduğu işlere ilişkin sorumluluktan kurtarmaz. </w:t>
      </w:r>
    </w:p>
    <w:p w14:paraId="577114EC" w14:textId="77777777" w:rsidR="00892C77" w:rsidRPr="009E6AB9" w:rsidRDefault="009C6522" w:rsidP="00ED3F09">
      <w:pPr>
        <w:pStyle w:val="Balk6"/>
        <w:spacing w:after="100" w:afterAutospacing="1" w:line="240" w:lineRule="auto"/>
        <w:jc w:val="both"/>
        <w:rPr>
          <w:rFonts w:ascii="Times New Roman" w:hAnsi="Times New Roman"/>
          <w:szCs w:val="22"/>
        </w:rPr>
      </w:pPr>
      <w:r w:rsidRPr="009E6AB9">
        <w:rPr>
          <w:rFonts w:ascii="Times New Roman" w:hAnsi="Times New Roman"/>
          <w:b w:val="0"/>
          <w:szCs w:val="22"/>
        </w:rPr>
        <w:t xml:space="preserve">     </w:t>
      </w:r>
      <w:r w:rsidR="00892C77" w:rsidRPr="009E6AB9">
        <w:rPr>
          <w:rFonts w:ascii="Times New Roman" w:hAnsi="Times New Roman"/>
          <w:b w:val="0"/>
          <w:szCs w:val="22"/>
        </w:rPr>
        <w:t xml:space="preserve">Sözleşmenin izinsiz devredilmesi veya  isim ve statü değişikliği gereği yapılan devirler hariç olmak üzere, bu sözleşmenin devredildiği tarihten itibaren ileriye veya geriye dönük olarak üç </w:t>
      </w:r>
      <w:r w:rsidR="0063505C" w:rsidRPr="009E6AB9">
        <w:rPr>
          <w:rFonts w:ascii="Times New Roman" w:hAnsi="Times New Roman"/>
          <w:b w:val="0"/>
          <w:szCs w:val="22"/>
        </w:rPr>
        <w:t xml:space="preserve">(3) </w:t>
      </w:r>
      <w:r w:rsidR="00892C77" w:rsidRPr="009E6AB9">
        <w:rPr>
          <w:rFonts w:ascii="Times New Roman" w:hAnsi="Times New Roman"/>
          <w:b w:val="0"/>
          <w:szCs w:val="22"/>
        </w:rPr>
        <w:t>yıl içinde  yüklenici tarafından başka bir sözleşmenin devredildiği veya devralındığının idare tarafından belirlenmesi halinde, sözleşme feshedilerek, devreden ve devir alan hakkında 4735 sayılı Kanunun 20, 22 ve 26 ncı madde hükümleri uygulanır.</w:t>
      </w:r>
      <w:r w:rsidR="00892C77" w:rsidRPr="009E6AB9">
        <w:rPr>
          <w:rFonts w:ascii="Times New Roman" w:hAnsi="Times New Roman"/>
          <w:szCs w:val="22"/>
        </w:rPr>
        <w:t xml:space="preserve"> </w:t>
      </w:r>
    </w:p>
    <w:p w14:paraId="283C8205" w14:textId="77777777" w:rsidR="00ED3F09" w:rsidRPr="009E6AB9" w:rsidRDefault="00ED3F09" w:rsidP="00ED3F09"/>
    <w:p w14:paraId="3454BCF4" w14:textId="77777777" w:rsidR="00D16A98" w:rsidRPr="009E6AB9" w:rsidRDefault="00D16A98" w:rsidP="00ED3F09">
      <w:pPr>
        <w:spacing w:after="100" w:afterAutospacing="1" w:line="240" w:lineRule="auto"/>
        <w:ind w:firstLine="720"/>
        <w:rPr>
          <w:rFonts w:ascii="Times New Roman" w:hAnsi="Times New Roman"/>
          <w:b/>
          <w:szCs w:val="22"/>
        </w:rPr>
      </w:pPr>
      <w:r w:rsidRPr="009E6AB9">
        <w:rPr>
          <w:rFonts w:ascii="Times New Roman" w:hAnsi="Times New Roman"/>
          <w:b/>
          <w:szCs w:val="22"/>
        </w:rPr>
        <w:t>Sözleşme kapsamında yaptırılabilecek ilave işler, iş eksilişi ve işin tasfiyesi</w:t>
      </w:r>
    </w:p>
    <w:p w14:paraId="31E1ACE4" w14:textId="77777777" w:rsidR="00D16A98" w:rsidRPr="009E6AB9" w:rsidRDefault="00D16A98"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Madde 53-</w:t>
      </w:r>
      <w:r w:rsidRPr="009E6AB9">
        <w:rPr>
          <w:rFonts w:ascii="Times New Roman" w:hAnsi="Times New Roman"/>
          <w:szCs w:val="22"/>
        </w:rPr>
        <w:t xml:space="preserve"> Birim fiyat sözleşmelerde, öngörülemeyen durumlar nedeniyle sözleşme konusu işte bir iş artışının zorunlu olması halinde, artışa konu olan iş</w:t>
      </w:r>
      <w:r w:rsidR="006148CA" w:rsidRPr="009E6AB9">
        <w:rPr>
          <w:rFonts w:ascii="Times New Roman" w:hAnsi="Times New Roman"/>
          <w:szCs w:val="22"/>
        </w:rPr>
        <w:t>in</w:t>
      </w:r>
      <w:r w:rsidRPr="009E6AB9">
        <w:rPr>
          <w:rFonts w:ascii="Times New Roman" w:hAnsi="Times New Roman"/>
          <w:szCs w:val="22"/>
        </w:rPr>
        <w:t xml:space="preserve">; </w:t>
      </w:r>
    </w:p>
    <w:p w14:paraId="39B26EE9" w14:textId="77777777" w:rsidR="00D16A98" w:rsidRPr="009E6AB9" w:rsidRDefault="00D16A98" w:rsidP="00ED3F09">
      <w:pPr>
        <w:pStyle w:val="NormalWeb"/>
        <w:ind w:firstLine="709"/>
        <w:jc w:val="both"/>
        <w:rPr>
          <w:sz w:val="22"/>
          <w:szCs w:val="22"/>
        </w:rPr>
      </w:pPr>
      <w:r w:rsidRPr="009E6AB9">
        <w:rPr>
          <w:sz w:val="22"/>
          <w:szCs w:val="22"/>
        </w:rPr>
        <w:t xml:space="preserve">a) Sözleşmeye esas iş tanımı içinde kalması, </w:t>
      </w:r>
    </w:p>
    <w:p w14:paraId="0D55B072" w14:textId="77777777" w:rsidR="00D16A98" w:rsidRPr="009E6AB9" w:rsidRDefault="00D16A98" w:rsidP="00ED3F09">
      <w:pPr>
        <w:pStyle w:val="NormalWeb"/>
        <w:ind w:firstLine="709"/>
        <w:jc w:val="both"/>
        <w:rPr>
          <w:sz w:val="22"/>
          <w:szCs w:val="22"/>
        </w:rPr>
      </w:pPr>
      <w:r w:rsidRPr="009E6AB9">
        <w:rPr>
          <w:sz w:val="22"/>
          <w:szCs w:val="22"/>
        </w:rPr>
        <w:t xml:space="preserve">b) İdareyi külfete sokmaksızın asıl işten ayrılmasının teknik veya ekonomik olarak mümkün olmaması, </w:t>
      </w:r>
    </w:p>
    <w:p w14:paraId="2B5ECA0D" w14:textId="77777777" w:rsidR="00D16A98" w:rsidRPr="009E6AB9" w:rsidRDefault="00D16A98" w:rsidP="00ED3F09">
      <w:pPr>
        <w:pStyle w:val="NormalWeb"/>
        <w:ind w:firstLine="567"/>
        <w:jc w:val="both"/>
        <w:rPr>
          <w:sz w:val="22"/>
          <w:szCs w:val="22"/>
        </w:rPr>
      </w:pPr>
      <w:r w:rsidRPr="009E6AB9">
        <w:rPr>
          <w:sz w:val="22"/>
          <w:szCs w:val="22"/>
        </w:rPr>
        <w:t>şartlarıyla sözleşme bedelinin % 20'sine kadar oran dahilinde, sözleşme ve ihale dokümanındaki hükümler çerçevesinde aynı yükleniciye yaptırılması konusunda idare yetkilidir.</w:t>
      </w:r>
      <w:r w:rsidR="00C919AA" w:rsidRPr="009E6AB9">
        <w:rPr>
          <w:sz w:val="22"/>
          <w:szCs w:val="22"/>
        </w:rPr>
        <w:t xml:space="preserve"> Bu durumda işin süresi, bu artışla orantılı olarak işin ilgili kısmı veya tamamı için uzatılır.İ</w:t>
      </w:r>
      <w:r w:rsidRPr="009E6AB9">
        <w:rPr>
          <w:sz w:val="22"/>
          <w:szCs w:val="22"/>
        </w:rPr>
        <w:t xml:space="preserve">şin bu şartlar dahilinde tamamlanamayacağının anlaşılması durumunda ise artış yapılmaksızın hesabı genel hükümlere göre </w:t>
      </w:r>
      <w:r w:rsidRPr="009E6AB9">
        <w:rPr>
          <w:sz w:val="22"/>
          <w:szCs w:val="22"/>
        </w:rPr>
        <w:lastRenderedPageBreak/>
        <w:t xml:space="preserve">tasfiye edilir. Ancak bu durumda, işin tamamının ihale dokümanı ve sözleşme hükümlerine uygun olarak yerine getirilmesi zorunludur. </w:t>
      </w:r>
    </w:p>
    <w:p w14:paraId="6E7A16E2" w14:textId="77777777" w:rsidR="00D16A98" w:rsidRPr="009E6AB9" w:rsidRDefault="00D16A98" w:rsidP="00ED3F09">
      <w:pPr>
        <w:pStyle w:val="NormalWeb"/>
        <w:ind w:firstLine="709"/>
        <w:jc w:val="both"/>
        <w:rPr>
          <w:sz w:val="22"/>
          <w:szCs w:val="22"/>
        </w:rPr>
      </w:pPr>
      <w:r w:rsidRPr="009E6AB9">
        <w:rPr>
          <w:sz w:val="22"/>
          <w:szCs w:val="22"/>
        </w:rPr>
        <w:t>Sözleşme bedelinin % 80'inden daha düşük bedelle tamamlanacağı anlaşılan işlerde, yüklenici işi bitirmek zorundadır. Bu durumda yükleniciye, yapmış olduğu gerçek giderleri ve yüklenici kârına karşılık olarak, sözleşme bedelinin % 80'i ile sözleşme fiyatlarıyla yaptığı işin tutarı arasın</w:t>
      </w:r>
      <w:r w:rsidR="002B5CEB" w:rsidRPr="009E6AB9">
        <w:rPr>
          <w:sz w:val="22"/>
          <w:szCs w:val="22"/>
        </w:rPr>
        <w:t xml:space="preserve">daki bedel farkının % 5'i </w:t>
      </w:r>
      <w:r w:rsidRPr="009E6AB9">
        <w:rPr>
          <w:sz w:val="22"/>
          <w:szCs w:val="22"/>
        </w:rPr>
        <w:t>kabul tarihindeki fiyatlar üzerinden ödenir.</w:t>
      </w:r>
    </w:p>
    <w:p w14:paraId="5CCCC4DA"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85" w:name="_Toc17863901"/>
      <w:bookmarkStart w:id="86" w:name="_Toc24634153"/>
      <w:r w:rsidRPr="00070617">
        <w:rPr>
          <w:rFonts w:ascii="Times New Roman" w:hAnsi="Times New Roman"/>
          <w:szCs w:val="22"/>
        </w:rPr>
        <w:t xml:space="preserve">Sözleşmenin  feshi ve </w:t>
      </w:r>
      <w:r w:rsidR="00FC7644" w:rsidRPr="00070617">
        <w:rPr>
          <w:rFonts w:ascii="Times New Roman" w:hAnsi="Times New Roman"/>
          <w:szCs w:val="22"/>
        </w:rPr>
        <w:t xml:space="preserve">işin </w:t>
      </w:r>
      <w:r w:rsidRPr="00070617">
        <w:rPr>
          <w:rFonts w:ascii="Times New Roman" w:hAnsi="Times New Roman"/>
          <w:szCs w:val="22"/>
        </w:rPr>
        <w:t>tasfiye</w:t>
      </w:r>
      <w:r w:rsidR="00FC7644" w:rsidRPr="00070617">
        <w:rPr>
          <w:rFonts w:ascii="Times New Roman" w:hAnsi="Times New Roman"/>
          <w:szCs w:val="22"/>
        </w:rPr>
        <w:t>si</w:t>
      </w:r>
      <w:bookmarkEnd w:id="85"/>
      <w:bookmarkEnd w:id="86"/>
    </w:p>
    <w:p w14:paraId="36A8B6A3"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Madde 5</w:t>
      </w:r>
      <w:r w:rsidR="00FB25F8" w:rsidRPr="009E6AB9">
        <w:rPr>
          <w:rFonts w:ascii="Times New Roman" w:hAnsi="Times New Roman"/>
          <w:b/>
          <w:szCs w:val="22"/>
        </w:rPr>
        <w:t>4</w:t>
      </w:r>
      <w:r w:rsidRPr="009E6AB9">
        <w:rPr>
          <w:rFonts w:ascii="Times New Roman" w:hAnsi="Times New Roman"/>
          <w:b/>
          <w:szCs w:val="22"/>
        </w:rPr>
        <w:t xml:space="preserve">- </w:t>
      </w:r>
      <w:r w:rsidRPr="009E6AB9">
        <w:rPr>
          <w:rFonts w:ascii="Times New Roman" w:hAnsi="Times New Roman"/>
          <w:szCs w:val="22"/>
        </w:rPr>
        <w:t>Sözleşme yapıldıktan sonra yüklenicinin taahhüdünden vazgeçmesi veya taahhüdün</w:t>
      </w:r>
      <w:r w:rsidR="009E10DC" w:rsidRPr="009E6AB9">
        <w:rPr>
          <w:rFonts w:ascii="Times New Roman" w:hAnsi="Times New Roman"/>
          <w:szCs w:val="22"/>
        </w:rPr>
        <w:t>ü</w:t>
      </w:r>
      <w:r w:rsidRPr="009E6AB9">
        <w:rPr>
          <w:rFonts w:ascii="Times New Roman" w:hAnsi="Times New Roman"/>
          <w:szCs w:val="22"/>
        </w:rPr>
        <w:t xml:space="preserve">, şartname ve sözleşme hükümlerine uygun olarak yerine getirmemesi halinde, idarenin </w:t>
      </w:r>
      <w:r w:rsidR="00A72021" w:rsidRPr="009E6AB9">
        <w:rPr>
          <w:rFonts w:ascii="Times New Roman" w:hAnsi="Times New Roman"/>
          <w:b/>
          <w:sz w:val="24"/>
          <w:szCs w:val="24"/>
        </w:rPr>
        <w:t>(Mülga ibare:</w:t>
      </w:r>
      <w:r w:rsidR="005512C8">
        <w:rPr>
          <w:rFonts w:ascii="Times New Roman" w:hAnsi="Times New Roman"/>
          <w:b/>
          <w:sz w:val="24"/>
          <w:szCs w:val="24"/>
        </w:rPr>
        <w:t xml:space="preserve"> </w:t>
      </w:r>
      <w:r w:rsidR="00A72021" w:rsidRPr="009E6AB9">
        <w:rPr>
          <w:rFonts w:ascii="Times New Roman" w:hAnsi="Times New Roman"/>
          <w:b/>
          <w:sz w:val="24"/>
          <w:szCs w:val="24"/>
        </w:rPr>
        <w:t>RG-3/7/2009-27277)</w:t>
      </w:r>
      <w:r w:rsidR="00A72021" w:rsidRPr="009E6AB9">
        <w:rPr>
          <w:rFonts w:ascii="Times New Roman" w:hAnsi="Times New Roman"/>
          <w:b/>
          <w:sz w:val="24"/>
          <w:szCs w:val="24"/>
          <w:vertAlign w:val="superscript"/>
        </w:rPr>
        <w:t xml:space="preserve">(1) </w:t>
      </w:r>
      <w:r w:rsidRPr="009E6AB9">
        <w:rPr>
          <w:rFonts w:ascii="Times New Roman" w:hAnsi="Times New Roman"/>
          <w:szCs w:val="22"/>
        </w:rPr>
        <w:t xml:space="preserve">göndereceği bir uyarı yazısı ile ve nedenleri açıkça belirtilerek gereğinin yapılması için kendisine </w:t>
      </w:r>
      <w:r w:rsidR="00D928C4" w:rsidRPr="009E6AB9">
        <w:rPr>
          <w:rFonts w:ascii="Times New Roman" w:hAnsi="Times New Roman"/>
          <w:szCs w:val="22"/>
        </w:rPr>
        <w:t xml:space="preserve">on </w:t>
      </w:r>
      <w:r w:rsidRPr="009E6AB9">
        <w:rPr>
          <w:rFonts w:ascii="Times New Roman" w:hAnsi="Times New Roman"/>
          <w:szCs w:val="22"/>
        </w:rPr>
        <w:t>günden az olmamak üzere belirli bir süre verilir. Verilen bu süre, sözleşme süresini etkilemeyeceği gibi gecikme cezasının uygulanmasını da engelleyemez.</w:t>
      </w:r>
    </w:p>
    <w:p w14:paraId="01736415"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Bu süre içinde yüklenici, uyarı yazısındaki talimata uymazsa ayrıca protesto çekmeğe ve hüküm almağa gerek kalmaksızın idare, sözleşmeyi feshetmek hak ve yetkisine sahip olur.</w:t>
      </w:r>
    </w:p>
    <w:p w14:paraId="42D33D70"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Sözleşmenin feshi halinde 4735 sayılı Kanunun 20nci maddesine göre yüklenicinin kesin teminatı ve varsa ek kesin teminatı:</w:t>
      </w:r>
    </w:p>
    <w:p w14:paraId="3CE8DA4A"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a) Tedavüldeki Türk parası ise doğrudan doğruya,</w:t>
      </w:r>
    </w:p>
    <w:p w14:paraId="4C0B1DB4"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b) </w:t>
      </w:r>
      <w:r w:rsidR="008D6FF1" w:rsidRPr="009E6AB9">
        <w:rPr>
          <w:rFonts w:ascii="Times New Roman" w:hAnsi="Times New Roman"/>
          <w:szCs w:val="22"/>
        </w:rPr>
        <w:t>T</w:t>
      </w:r>
      <w:r w:rsidRPr="009E6AB9">
        <w:rPr>
          <w:rFonts w:ascii="Times New Roman" w:hAnsi="Times New Roman"/>
          <w:szCs w:val="22"/>
        </w:rPr>
        <w:t xml:space="preserve">eminat mektubu ise </w:t>
      </w:r>
      <w:r w:rsidR="008D6FF1" w:rsidRPr="009E6AB9">
        <w:rPr>
          <w:rFonts w:ascii="Times New Roman" w:hAnsi="Times New Roman"/>
          <w:szCs w:val="22"/>
        </w:rPr>
        <w:t xml:space="preserve">düzenleyen kurumdan </w:t>
      </w:r>
      <w:r w:rsidRPr="009E6AB9">
        <w:rPr>
          <w:rFonts w:ascii="Times New Roman" w:hAnsi="Times New Roman"/>
          <w:szCs w:val="22"/>
        </w:rPr>
        <w:t xml:space="preserve">tahsil edilerek, </w:t>
      </w:r>
    </w:p>
    <w:p w14:paraId="617F4D8B"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c) Devlet tahvilleri ve Hazine kefaletini haiz tahviller ise paraya çevrilmek suretiyle,  gelir kaydedilir. Gelir kaydedilen kesin teminat yüklenicinin borcuna mahsup edilemez.</w:t>
      </w:r>
    </w:p>
    <w:p w14:paraId="6BCEAE73"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Feshedilen sözleşme konusu işlerin hesabı genel hükümlere göre yapılır ve böylece yüklenicinin idare ile ilişkisi kesilmiş olur. Bunun için de sözleşmenin bozulmasına ait onay tarihinde işlerin mevcut durumu, idarece görevlendirilecek bir komisyon tarafından yüklenici veya vekili ile birlikte tespit edilerek bir "Durum Tespit Tutanağı" düzenlenir. Yüklenici veya vekili hazır bulunmadığı takdirde bu husus tutanakta belirtilir.</w:t>
      </w:r>
    </w:p>
    <w:p w14:paraId="730773A0"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İdare fesih işleminden sonra </w:t>
      </w:r>
      <w:r w:rsidR="00581EEB" w:rsidRPr="009E6AB9">
        <w:rPr>
          <w:rFonts w:ascii="Times New Roman" w:hAnsi="Times New Roman"/>
          <w:szCs w:val="22"/>
        </w:rPr>
        <w:t>i</w:t>
      </w:r>
      <w:r w:rsidRPr="009E6AB9">
        <w:rPr>
          <w:rFonts w:ascii="Times New Roman" w:hAnsi="Times New Roman"/>
          <w:szCs w:val="22"/>
        </w:rPr>
        <w:t>şi 4734 sayılı Kanunda belirlenen usullerden uygun olan biri ile ihale etmekte serbesttir. Geri kalan işlerin başka bir</w:t>
      </w:r>
      <w:r w:rsidR="00225242" w:rsidRPr="009E6AB9">
        <w:rPr>
          <w:rFonts w:ascii="Times New Roman" w:hAnsi="Times New Roman"/>
          <w:szCs w:val="22"/>
        </w:rPr>
        <w:t xml:space="preserve"> y</w:t>
      </w:r>
      <w:r w:rsidRPr="009E6AB9">
        <w:rPr>
          <w:rFonts w:ascii="Times New Roman" w:hAnsi="Times New Roman"/>
          <w:szCs w:val="22"/>
        </w:rPr>
        <w:t>ükleniciye ihalesinden dolayı, yüklenici hiçbir hak iddiasında bulunamaz.</w:t>
      </w:r>
    </w:p>
    <w:p w14:paraId="7FEBB915" w14:textId="77777777" w:rsidR="00F81C4F" w:rsidRPr="009E6AB9" w:rsidRDefault="00F81C4F" w:rsidP="00ED3F09">
      <w:pPr>
        <w:spacing w:after="100" w:afterAutospacing="1" w:line="240" w:lineRule="auto"/>
        <w:ind w:firstLine="720"/>
        <w:rPr>
          <w:rFonts w:ascii="Times New Roman" w:hAnsi="Times New Roman"/>
          <w:b/>
          <w:szCs w:val="22"/>
        </w:rPr>
      </w:pPr>
      <w:r w:rsidRPr="009E6AB9">
        <w:rPr>
          <w:rFonts w:ascii="Times New Roman" w:hAnsi="Times New Roman"/>
          <w:b/>
          <w:szCs w:val="22"/>
        </w:rPr>
        <w:t>(Mülga:</w:t>
      </w:r>
      <w:r w:rsidR="005512C8">
        <w:rPr>
          <w:rFonts w:ascii="Times New Roman" w:hAnsi="Times New Roman"/>
          <w:b/>
          <w:szCs w:val="22"/>
        </w:rPr>
        <w:t xml:space="preserve"> </w:t>
      </w:r>
      <w:r w:rsidR="00486F7F" w:rsidRPr="009E6AB9">
        <w:rPr>
          <w:rFonts w:ascii="Times New Roman" w:hAnsi="Times New Roman"/>
          <w:b/>
          <w:szCs w:val="22"/>
        </w:rPr>
        <w:t>12</w:t>
      </w:r>
      <w:r w:rsidRPr="009E6AB9">
        <w:rPr>
          <w:rFonts w:ascii="Times New Roman" w:hAnsi="Times New Roman"/>
          <w:b/>
          <w:szCs w:val="22"/>
        </w:rPr>
        <w:t>/0</w:t>
      </w:r>
      <w:r w:rsidR="00FE3614" w:rsidRPr="009E6AB9">
        <w:rPr>
          <w:rFonts w:ascii="Times New Roman" w:hAnsi="Times New Roman"/>
          <w:b/>
          <w:szCs w:val="22"/>
        </w:rPr>
        <w:t>6</w:t>
      </w:r>
      <w:r w:rsidRPr="009E6AB9">
        <w:rPr>
          <w:rFonts w:ascii="Times New Roman" w:hAnsi="Times New Roman"/>
          <w:b/>
          <w:szCs w:val="22"/>
        </w:rPr>
        <w:t>/2015-</w:t>
      </w:r>
      <w:r w:rsidR="000A5090" w:rsidRPr="009E6AB9">
        <w:rPr>
          <w:rFonts w:ascii="Times New Roman" w:hAnsi="Times New Roman"/>
          <w:b/>
          <w:szCs w:val="22"/>
        </w:rPr>
        <w:t>29384</w:t>
      </w:r>
      <w:r w:rsidRPr="009E6AB9">
        <w:rPr>
          <w:rFonts w:ascii="Times New Roman" w:hAnsi="Times New Roman"/>
          <w:b/>
          <w:szCs w:val="22"/>
        </w:rPr>
        <w:t xml:space="preserve"> R.G./</w:t>
      </w:r>
      <w:r w:rsidR="00FE3614" w:rsidRPr="009E6AB9">
        <w:rPr>
          <w:rFonts w:ascii="Times New Roman" w:hAnsi="Times New Roman"/>
          <w:b/>
          <w:szCs w:val="22"/>
        </w:rPr>
        <w:t>20</w:t>
      </w:r>
      <w:r w:rsidRPr="009E6AB9">
        <w:rPr>
          <w:rFonts w:ascii="Times New Roman" w:hAnsi="Times New Roman"/>
          <w:b/>
          <w:szCs w:val="22"/>
        </w:rPr>
        <w:t>. md.)</w:t>
      </w:r>
    </w:p>
    <w:p w14:paraId="1128537E"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Tasfiye halinde, </w:t>
      </w:r>
      <w:r w:rsidR="00581EEB" w:rsidRPr="009E6AB9">
        <w:rPr>
          <w:rFonts w:ascii="Times New Roman" w:hAnsi="Times New Roman"/>
          <w:szCs w:val="22"/>
        </w:rPr>
        <w:t>i</w:t>
      </w:r>
      <w:r w:rsidRPr="009E6AB9">
        <w:rPr>
          <w:rFonts w:ascii="Times New Roman" w:hAnsi="Times New Roman"/>
          <w:szCs w:val="22"/>
        </w:rPr>
        <w:t xml:space="preserve">şin </w:t>
      </w:r>
      <w:r w:rsidR="00225242" w:rsidRPr="009E6AB9">
        <w:rPr>
          <w:rFonts w:ascii="Times New Roman" w:hAnsi="Times New Roman"/>
          <w:szCs w:val="22"/>
        </w:rPr>
        <w:t>y</w:t>
      </w:r>
      <w:r w:rsidRPr="009E6AB9">
        <w:rPr>
          <w:rFonts w:ascii="Times New Roman" w:hAnsi="Times New Roman"/>
          <w:szCs w:val="22"/>
        </w:rPr>
        <w:t>üklenici tarafından yapılmış kısımları için, tasfiye onay tarihi ön kabul veya kabul tarihi sayılmak üzere, ön kabul, ön kabul ile kabul tarihi arasındaki süre ve bu süredeki bakım sorumluluğu, kabul ve teminatın geri verilmesi hakkında sözleşmesinde bulunan hükümlerle bu şartnamenin Sekizinci Bölüm hükümleri, normal şekilde bitirilmiş işlerde olduğu gibi aynen uygulanır. Ancak işin yapılmış kısmının son hakedişindeki miktarına göre hesaplanacak kesin teminat miktarından fazlası, tasfiye protokolünün imzasından sonra yükleniciye geri verilir.</w:t>
      </w:r>
    </w:p>
    <w:p w14:paraId="5317BBCC"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Teminatın kalan kısmının geri verilmesi ise 5</w:t>
      </w:r>
      <w:r w:rsidR="00433F9B" w:rsidRPr="009E6AB9">
        <w:rPr>
          <w:rFonts w:ascii="Times New Roman" w:hAnsi="Times New Roman"/>
          <w:szCs w:val="22"/>
        </w:rPr>
        <w:t>1</w:t>
      </w:r>
      <w:r w:rsidRPr="009E6AB9">
        <w:rPr>
          <w:rFonts w:ascii="Times New Roman" w:hAnsi="Times New Roman"/>
          <w:szCs w:val="22"/>
        </w:rPr>
        <w:t xml:space="preserve"> </w:t>
      </w:r>
      <w:r w:rsidR="00433F9B" w:rsidRPr="009E6AB9">
        <w:rPr>
          <w:rFonts w:ascii="Times New Roman" w:hAnsi="Times New Roman"/>
          <w:szCs w:val="22"/>
        </w:rPr>
        <w:t>i</w:t>
      </w:r>
      <w:r w:rsidRPr="009E6AB9">
        <w:rPr>
          <w:rFonts w:ascii="Times New Roman" w:hAnsi="Times New Roman"/>
          <w:szCs w:val="22"/>
        </w:rPr>
        <w:t>nci maddede yer alan esaslara göre yapılır.</w:t>
      </w:r>
    </w:p>
    <w:p w14:paraId="508C75B2"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Tasfiye edilmiş işin, ön kabul tarihinden sonra ortaya çıkabilecek kusur ve hataları idarece görevlendirilecek bir komisyon tarafından yine idarenin yapacağı tebligat üzerine, hazır bulunması halinde yüklenici veya vekili ile birlikte tespit edilir.</w:t>
      </w:r>
    </w:p>
    <w:p w14:paraId="378C1FC8"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Gerek sözleşmenin feshi, gerekse tasfiye halinde kesin hesabın yapılabilmesi için işlerin ölçülebilir duruma getirilmesi, teknik zorunluluklar nedeniyle veya yapılmış iş kısımlarının korunmasını sağlamak üzere işlerin belli bir aşamaya kadar yapılması gerekiyorsa, bu husus ayrıntılı olarak tasfiye geçici kabul tutanağında veya sözleşmenin feshi hali için durum tespit tutanağında belirtilir. İdare, belirli bir süre vererek bu işlerin yapılmasını yükleniciden isteyebilir. Yüklenici bu hususları yerine getirmediği takdirde idare, bu belirli işleri yüklenici hesabına yapar veya yaptırır. Bu işlerin yaptırılması bedeli, sözleşmeye göre yükleniciye ödenecek bedelden fazla olursa aradaki fark </w:t>
      </w:r>
      <w:r w:rsidRPr="009E6AB9">
        <w:rPr>
          <w:rFonts w:ascii="Times New Roman" w:hAnsi="Times New Roman"/>
          <w:szCs w:val="22"/>
        </w:rPr>
        <w:lastRenderedPageBreak/>
        <w:t>yüklenicinin alacaklarından düşülür, alacağı kalmamışsa tasfiye halinde teminatından kesilir, fesih halinde ise genel hükümlere göre işler yapılır.</w:t>
      </w:r>
    </w:p>
    <w:p w14:paraId="15AC07A3"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Sözleşmenin feshi veya tasfiyesinden sonra hesap kesme hakedişi idarece belirlenecek bir süre içinde yüklenici ile birlikte 5</w:t>
      </w:r>
      <w:r w:rsidR="00E835F2" w:rsidRPr="009E6AB9">
        <w:rPr>
          <w:rFonts w:ascii="Times New Roman" w:hAnsi="Times New Roman"/>
          <w:szCs w:val="22"/>
        </w:rPr>
        <w:t>0</w:t>
      </w:r>
      <w:r w:rsidR="00225242" w:rsidRPr="009E6AB9">
        <w:rPr>
          <w:rFonts w:ascii="Times New Roman" w:hAnsi="Times New Roman"/>
          <w:szCs w:val="22"/>
        </w:rPr>
        <w:t xml:space="preserve"> </w:t>
      </w:r>
      <w:r w:rsidRPr="009E6AB9">
        <w:rPr>
          <w:rFonts w:ascii="Times New Roman" w:hAnsi="Times New Roman"/>
          <w:szCs w:val="22"/>
        </w:rPr>
        <w:t>inci maddedeki esaslara göre yapılır. Yüklenici gelmediği veya yetkili bir vekil göndermediği takdirde idare, hakedişi tek taraflı olarak yapar ve yüklenicinin bu hususta hiç bir itiraz hakkı olamaz.</w:t>
      </w:r>
    </w:p>
    <w:p w14:paraId="03ADB2BD"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87" w:name="_Toc17863902"/>
      <w:r w:rsidRPr="00070617">
        <w:rPr>
          <w:rFonts w:ascii="Times New Roman" w:hAnsi="Times New Roman"/>
          <w:szCs w:val="22"/>
        </w:rPr>
        <w:t xml:space="preserve"> </w:t>
      </w:r>
      <w:bookmarkStart w:id="88" w:name="_Toc24634154"/>
      <w:r w:rsidRPr="00070617">
        <w:rPr>
          <w:rFonts w:ascii="Times New Roman" w:hAnsi="Times New Roman"/>
          <w:szCs w:val="22"/>
        </w:rPr>
        <w:t xml:space="preserve">Yüklenicinin </w:t>
      </w:r>
      <w:r w:rsidR="00581EEB" w:rsidRPr="00070617">
        <w:rPr>
          <w:rFonts w:ascii="Times New Roman" w:hAnsi="Times New Roman"/>
          <w:szCs w:val="22"/>
        </w:rPr>
        <w:t>ö</w:t>
      </w:r>
      <w:r w:rsidRPr="00070617">
        <w:rPr>
          <w:rFonts w:ascii="Times New Roman" w:hAnsi="Times New Roman"/>
          <w:szCs w:val="22"/>
        </w:rPr>
        <w:t>lümü</w:t>
      </w:r>
      <w:bookmarkEnd w:id="87"/>
      <w:bookmarkEnd w:id="88"/>
    </w:p>
    <w:p w14:paraId="39AEAAD1" w14:textId="77777777" w:rsidR="00892C77" w:rsidRPr="009E6AB9" w:rsidRDefault="00892C77" w:rsidP="00ED3F09">
      <w:pPr>
        <w:tabs>
          <w:tab w:val="left" w:pos="360"/>
        </w:tabs>
        <w:spacing w:after="100" w:afterAutospacing="1" w:line="240" w:lineRule="auto"/>
        <w:ind w:firstLine="720"/>
        <w:rPr>
          <w:rFonts w:ascii="Times New Roman" w:hAnsi="Times New Roman"/>
          <w:szCs w:val="22"/>
        </w:rPr>
      </w:pPr>
      <w:r w:rsidRPr="009E6AB9">
        <w:rPr>
          <w:rFonts w:ascii="Times New Roman" w:hAnsi="Times New Roman"/>
          <w:szCs w:val="22"/>
        </w:rPr>
        <w:t xml:space="preserve"> </w:t>
      </w:r>
      <w:r w:rsidRPr="009E6AB9">
        <w:rPr>
          <w:rFonts w:ascii="Times New Roman" w:hAnsi="Times New Roman"/>
          <w:b/>
          <w:szCs w:val="22"/>
        </w:rPr>
        <w:t>Madde 5</w:t>
      </w:r>
      <w:r w:rsidR="00FB25F8" w:rsidRPr="009E6AB9">
        <w:rPr>
          <w:rFonts w:ascii="Times New Roman" w:hAnsi="Times New Roman"/>
          <w:b/>
          <w:szCs w:val="22"/>
        </w:rPr>
        <w:t>5</w:t>
      </w:r>
      <w:r w:rsidRPr="009E6AB9">
        <w:rPr>
          <w:rFonts w:ascii="Times New Roman" w:hAnsi="Times New Roman"/>
          <w:b/>
          <w:szCs w:val="22"/>
        </w:rPr>
        <w:t xml:space="preserve">- </w:t>
      </w:r>
      <w:r w:rsidRPr="009E6AB9">
        <w:rPr>
          <w:rFonts w:ascii="Times New Roman" w:hAnsi="Times New Roman"/>
          <w:szCs w:val="22"/>
        </w:rPr>
        <w:t>Yüklenicinin ölümü halinde iş tasfiye edilir. Yapılmış olan işlerin 5</w:t>
      </w:r>
      <w:r w:rsidR="00433F9B" w:rsidRPr="009E6AB9">
        <w:rPr>
          <w:rFonts w:ascii="Times New Roman" w:hAnsi="Times New Roman"/>
          <w:szCs w:val="22"/>
        </w:rPr>
        <w:t>4</w:t>
      </w:r>
      <w:r w:rsidRPr="009E6AB9">
        <w:rPr>
          <w:rFonts w:ascii="Times New Roman" w:hAnsi="Times New Roman"/>
          <w:szCs w:val="22"/>
        </w:rPr>
        <w:t xml:space="preserve"> </w:t>
      </w:r>
      <w:r w:rsidR="00433F9B" w:rsidRPr="009E6AB9">
        <w:rPr>
          <w:rFonts w:ascii="Times New Roman" w:hAnsi="Times New Roman"/>
          <w:szCs w:val="22"/>
        </w:rPr>
        <w:t>üncü</w:t>
      </w:r>
      <w:r w:rsidRPr="009E6AB9">
        <w:rPr>
          <w:rFonts w:ascii="Times New Roman" w:hAnsi="Times New Roman"/>
          <w:szCs w:val="22"/>
        </w:rPr>
        <w:t xml:space="preserve"> maddedeki esaslara göre kesin hesabı çıkarılarak yüklenicinin kesin teminatı ve varsa diğer alacakları mirasçılarına verilir. Teminatın verilmesinde 5</w:t>
      </w:r>
      <w:r w:rsidR="00433F9B" w:rsidRPr="009E6AB9">
        <w:rPr>
          <w:rFonts w:ascii="Times New Roman" w:hAnsi="Times New Roman"/>
          <w:szCs w:val="22"/>
        </w:rPr>
        <w:t>1</w:t>
      </w:r>
      <w:r w:rsidR="00225242" w:rsidRPr="009E6AB9">
        <w:rPr>
          <w:rFonts w:ascii="Times New Roman" w:hAnsi="Times New Roman"/>
          <w:szCs w:val="22"/>
        </w:rPr>
        <w:t xml:space="preserve"> </w:t>
      </w:r>
      <w:r w:rsidR="00433F9B" w:rsidRPr="009E6AB9">
        <w:rPr>
          <w:rFonts w:ascii="Times New Roman" w:hAnsi="Times New Roman"/>
          <w:szCs w:val="22"/>
        </w:rPr>
        <w:t>inci</w:t>
      </w:r>
      <w:r w:rsidRPr="009E6AB9">
        <w:rPr>
          <w:rFonts w:ascii="Times New Roman" w:hAnsi="Times New Roman"/>
          <w:szCs w:val="22"/>
        </w:rPr>
        <w:t xml:space="preserve"> madde esaslarına göre işlem yapılır.</w:t>
      </w:r>
    </w:p>
    <w:p w14:paraId="7CDBE991" w14:textId="77777777" w:rsidR="00892C77" w:rsidRPr="009E6AB9" w:rsidRDefault="00892C77" w:rsidP="00ED3F09">
      <w:pPr>
        <w:tabs>
          <w:tab w:val="left" w:pos="360"/>
        </w:tabs>
        <w:spacing w:after="100" w:afterAutospacing="1" w:line="240" w:lineRule="auto"/>
        <w:ind w:firstLine="720"/>
        <w:rPr>
          <w:rFonts w:ascii="Times New Roman" w:hAnsi="Times New Roman"/>
          <w:szCs w:val="22"/>
        </w:rPr>
      </w:pPr>
      <w:r w:rsidRPr="009E6AB9">
        <w:rPr>
          <w:rFonts w:ascii="Times New Roman" w:hAnsi="Times New Roman"/>
          <w:szCs w:val="22"/>
        </w:rPr>
        <w:t>Ancak idare, istekli olan mirasçılardan yeterli gördüklerine, ölüm tarihinden başlamak üzere otuz gün içinde kesin teminatı vermeleri şartı ile sözleşmeyi devredebilir.</w:t>
      </w:r>
    </w:p>
    <w:p w14:paraId="1B9C511F"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89" w:name="_Toc17863903"/>
      <w:r w:rsidRPr="00070617">
        <w:rPr>
          <w:rFonts w:ascii="Times New Roman" w:hAnsi="Times New Roman"/>
          <w:szCs w:val="22"/>
        </w:rPr>
        <w:t xml:space="preserve"> </w:t>
      </w:r>
      <w:bookmarkStart w:id="90" w:name="_Toc24634155"/>
      <w:r w:rsidRPr="00070617">
        <w:rPr>
          <w:rFonts w:ascii="Times New Roman" w:hAnsi="Times New Roman"/>
          <w:szCs w:val="22"/>
        </w:rPr>
        <w:t>Yüklenicinin iflası</w:t>
      </w:r>
      <w:bookmarkEnd w:id="89"/>
      <w:bookmarkEnd w:id="90"/>
    </w:p>
    <w:p w14:paraId="56E0C609"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 </w:t>
      </w:r>
      <w:r w:rsidRPr="009E6AB9">
        <w:rPr>
          <w:rFonts w:ascii="Times New Roman" w:hAnsi="Times New Roman"/>
          <w:b/>
          <w:szCs w:val="22"/>
        </w:rPr>
        <w:t>Madde 5</w:t>
      </w:r>
      <w:r w:rsidR="00FB25F8" w:rsidRPr="009E6AB9">
        <w:rPr>
          <w:rFonts w:ascii="Times New Roman" w:hAnsi="Times New Roman"/>
          <w:b/>
          <w:szCs w:val="22"/>
        </w:rPr>
        <w:t>6</w:t>
      </w:r>
      <w:r w:rsidRPr="009E6AB9">
        <w:rPr>
          <w:rFonts w:ascii="Times New Roman" w:hAnsi="Times New Roman"/>
          <w:b/>
          <w:szCs w:val="22"/>
        </w:rPr>
        <w:t xml:space="preserve">- </w:t>
      </w:r>
      <w:r w:rsidRPr="009E6AB9">
        <w:rPr>
          <w:rFonts w:ascii="Times New Roman" w:hAnsi="Times New Roman"/>
          <w:szCs w:val="22"/>
        </w:rPr>
        <w:t>Yüklenicinin iflas etmesi halinde 4735 sayılı Kanunun 17</w:t>
      </w:r>
      <w:r w:rsidR="00225242" w:rsidRPr="009E6AB9">
        <w:rPr>
          <w:rFonts w:ascii="Times New Roman" w:hAnsi="Times New Roman"/>
          <w:szCs w:val="22"/>
        </w:rPr>
        <w:t xml:space="preserve"> </w:t>
      </w:r>
      <w:r w:rsidRPr="009E6AB9">
        <w:rPr>
          <w:rFonts w:ascii="Times New Roman" w:hAnsi="Times New Roman"/>
          <w:szCs w:val="22"/>
        </w:rPr>
        <w:t>nci maddesine göre sözleşme feshedilir. Kesin hesabın tasfiyesi  54 üncü madde esaslarına göre yapılır. Bundan dolayı idare bir zarara uğrarsa, aynı Kanunun 20</w:t>
      </w:r>
      <w:r w:rsidR="00225242" w:rsidRPr="009E6AB9">
        <w:rPr>
          <w:rFonts w:ascii="Times New Roman" w:hAnsi="Times New Roman"/>
          <w:szCs w:val="22"/>
        </w:rPr>
        <w:t xml:space="preserve"> </w:t>
      </w:r>
      <w:r w:rsidRPr="009E6AB9">
        <w:rPr>
          <w:rFonts w:ascii="Times New Roman" w:hAnsi="Times New Roman"/>
          <w:szCs w:val="22"/>
        </w:rPr>
        <w:t>nci maddesine göre işlem yapılır.</w:t>
      </w:r>
    </w:p>
    <w:p w14:paraId="081A34D2" w14:textId="77777777" w:rsidR="00892C77" w:rsidRPr="00070617" w:rsidRDefault="00892C77" w:rsidP="00ED3F09">
      <w:pPr>
        <w:pStyle w:val="Balk2"/>
        <w:spacing w:after="100" w:afterAutospacing="1" w:line="240" w:lineRule="auto"/>
        <w:ind w:firstLine="720"/>
        <w:rPr>
          <w:rFonts w:ascii="Times New Roman" w:hAnsi="Times New Roman"/>
          <w:szCs w:val="22"/>
        </w:rPr>
      </w:pPr>
      <w:bookmarkStart w:id="91" w:name="_Toc17863904"/>
      <w:r w:rsidRPr="00070617">
        <w:rPr>
          <w:rFonts w:ascii="Times New Roman" w:hAnsi="Times New Roman"/>
          <w:szCs w:val="22"/>
        </w:rPr>
        <w:t xml:space="preserve"> </w:t>
      </w:r>
      <w:bookmarkStart w:id="92" w:name="_Toc24634156"/>
      <w:r w:rsidRPr="00070617">
        <w:rPr>
          <w:rFonts w:ascii="Times New Roman" w:hAnsi="Times New Roman"/>
          <w:szCs w:val="22"/>
        </w:rPr>
        <w:t>Yüklenicinin ağır hastalık, tutukluluk veya hükümlülük hali</w:t>
      </w:r>
      <w:bookmarkEnd w:id="91"/>
      <w:bookmarkEnd w:id="92"/>
    </w:p>
    <w:p w14:paraId="7068FED4"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 xml:space="preserve"> </w:t>
      </w:r>
      <w:r w:rsidRPr="009E6AB9">
        <w:rPr>
          <w:rFonts w:ascii="Times New Roman" w:hAnsi="Times New Roman"/>
          <w:b/>
          <w:szCs w:val="22"/>
        </w:rPr>
        <w:t>Madde 5</w:t>
      </w:r>
      <w:r w:rsidR="00FB25F8" w:rsidRPr="009E6AB9">
        <w:rPr>
          <w:rFonts w:ascii="Times New Roman" w:hAnsi="Times New Roman"/>
          <w:b/>
          <w:szCs w:val="22"/>
        </w:rPr>
        <w:t>7</w:t>
      </w:r>
      <w:r w:rsidRPr="009E6AB9">
        <w:rPr>
          <w:rFonts w:ascii="Times New Roman" w:hAnsi="Times New Roman"/>
          <w:b/>
          <w:szCs w:val="22"/>
        </w:rPr>
        <w:t xml:space="preserve">- </w:t>
      </w:r>
      <w:r w:rsidRPr="009E6AB9">
        <w:rPr>
          <w:rFonts w:ascii="Times New Roman" w:hAnsi="Times New Roman"/>
          <w:szCs w:val="22"/>
        </w:rPr>
        <w:t>Yüklenici, sözleşmenin yerine getirilmesine engel olacak derecede ağır hastalık, tutukluluk veya hürriyeti bağlayıcı bir ceza nedeniyle taahhüdünü yapamayacak duruma girerse, bu hallerin oluşundan başlamak üzere otuz gün içinde idarenin kabul edeceği birini vekil tayin etmek şartı ile taahhüdüne devam edebilir.</w:t>
      </w:r>
    </w:p>
    <w:p w14:paraId="0705011B"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Eğer yüklenici, kendi serbest iradesi ile vekil tayin etmek imkanından mahrum ise, yerine ilgililerce aynı süre içinde genel hükümlere göre bir yasal temsilci tayin edilmesi istenebilir.</w:t>
      </w:r>
    </w:p>
    <w:p w14:paraId="66082679"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szCs w:val="22"/>
        </w:rPr>
        <w:t>Yukarıdaki hükümlerin uygulanmaması halinde sözleşme feshedilip, 54 üncü madde esaslarına göre kesin hesabın tasfiyesi yapılır. Bundan dolayı idare bir zarara uğrarsa, 4735 sayılı Kanunun 20</w:t>
      </w:r>
      <w:r w:rsidR="00225242" w:rsidRPr="009E6AB9">
        <w:rPr>
          <w:rFonts w:ascii="Times New Roman" w:hAnsi="Times New Roman"/>
          <w:szCs w:val="22"/>
        </w:rPr>
        <w:t xml:space="preserve"> </w:t>
      </w:r>
      <w:r w:rsidRPr="009E6AB9">
        <w:rPr>
          <w:rFonts w:ascii="Times New Roman" w:hAnsi="Times New Roman"/>
          <w:szCs w:val="22"/>
        </w:rPr>
        <w:t>nci maddesine göre işlem yapılır.</w:t>
      </w:r>
    </w:p>
    <w:p w14:paraId="61B8DC9A" w14:textId="77777777" w:rsidR="00892C77" w:rsidRPr="00070617" w:rsidRDefault="00892C77" w:rsidP="00ED3F09">
      <w:pPr>
        <w:pStyle w:val="Balk2"/>
        <w:spacing w:after="100" w:afterAutospacing="1" w:line="240" w:lineRule="auto"/>
        <w:ind w:firstLine="709"/>
        <w:rPr>
          <w:rFonts w:ascii="Times New Roman" w:hAnsi="Times New Roman"/>
          <w:szCs w:val="22"/>
        </w:rPr>
      </w:pPr>
      <w:bookmarkStart w:id="93" w:name="_Toc17863905"/>
      <w:bookmarkStart w:id="94" w:name="_Toc24634157"/>
      <w:r w:rsidRPr="00070617">
        <w:rPr>
          <w:rFonts w:ascii="Times New Roman" w:hAnsi="Times New Roman"/>
          <w:szCs w:val="22"/>
        </w:rPr>
        <w:t>Yüklenicinin ortak girişim olması halinde ölüm, iflas, ağır hastalık, tutukluluk veya</w:t>
      </w:r>
      <w:r w:rsidR="00501B75" w:rsidRPr="00070617">
        <w:rPr>
          <w:rFonts w:ascii="Times New Roman" w:hAnsi="Times New Roman"/>
          <w:szCs w:val="22"/>
        </w:rPr>
        <w:t xml:space="preserve"> </w:t>
      </w:r>
      <w:r w:rsidRPr="00070617">
        <w:rPr>
          <w:rFonts w:ascii="Times New Roman" w:hAnsi="Times New Roman"/>
          <w:szCs w:val="22"/>
        </w:rPr>
        <w:t>mahkumiyet</w:t>
      </w:r>
      <w:bookmarkEnd w:id="93"/>
      <w:bookmarkEnd w:id="94"/>
    </w:p>
    <w:p w14:paraId="0BF3E853" w14:textId="77777777" w:rsidR="00892C77" w:rsidRPr="009E6AB9" w:rsidRDefault="00892C77" w:rsidP="00ED3F09">
      <w:pPr>
        <w:spacing w:after="100" w:afterAutospacing="1" w:line="240" w:lineRule="auto"/>
        <w:ind w:firstLine="720"/>
        <w:rPr>
          <w:rFonts w:ascii="Times New Roman" w:hAnsi="Times New Roman"/>
          <w:szCs w:val="22"/>
        </w:rPr>
      </w:pPr>
      <w:r w:rsidRPr="009E6AB9">
        <w:rPr>
          <w:rFonts w:ascii="Times New Roman" w:hAnsi="Times New Roman"/>
          <w:b/>
          <w:szCs w:val="22"/>
        </w:rPr>
        <w:t>Madde 5</w:t>
      </w:r>
      <w:r w:rsidR="00FB25F8" w:rsidRPr="009E6AB9">
        <w:rPr>
          <w:rFonts w:ascii="Times New Roman" w:hAnsi="Times New Roman"/>
          <w:b/>
          <w:szCs w:val="22"/>
        </w:rPr>
        <w:t>8</w:t>
      </w:r>
      <w:r w:rsidRPr="009E6AB9">
        <w:rPr>
          <w:rFonts w:ascii="Times New Roman" w:hAnsi="Times New Roman"/>
          <w:b/>
          <w:szCs w:val="22"/>
        </w:rPr>
        <w:t xml:space="preserve">- </w:t>
      </w:r>
      <w:r w:rsidRPr="009E6AB9">
        <w:rPr>
          <w:rFonts w:ascii="Times New Roman" w:hAnsi="Times New Roman"/>
          <w:szCs w:val="22"/>
        </w:rPr>
        <w:t>Ortak Girişimlerce yerine getirilen taahhütlerde,</w:t>
      </w:r>
      <w:r w:rsidR="00225242" w:rsidRPr="009E6AB9">
        <w:rPr>
          <w:rFonts w:ascii="Times New Roman" w:hAnsi="Times New Roman"/>
          <w:szCs w:val="22"/>
        </w:rPr>
        <w:t xml:space="preserve"> o</w:t>
      </w:r>
      <w:r w:rsidRPr="009E6AB9">
        <w:rPr>
          <w:rFonts w:ascii="Times New Roman" w:hAnsi="Times New Roman"/>
          <w:szCs w:val="22"/>
        </w:rPr>
        <w:t xml:space="preserve">rtak </w:t>
      </w:r>
      <w:r w:rsidR="00225242" w:rsidRPr="009E6AB9">
        <w:rPr>
          <w:rFonts w:ascii="Times New Roman" w:hAnsi="Times New Roman"/>
          <w:szCs w:val="22"/>
        </w:rPr>
        <w:t>g</w:t>
      </w:r>
      <w:r w:rsidRPr="009E6AB9">
        <w:rPr>
          <w:rFonts w:ascii="Times New Roman" w:hAnsi="Times New Roman"/>
          <w:szCs w:val="22"/>
        </w:rPr>
        <w:t xml:space="preserve">irişimi oluşturan kişilerden birinin ölümü, iflası, ağır hastalığı, tutukluluğu, özgürlüğü kısıtlayıcı bir cezaya mahkum olması veya dağılması sözleşmenin devamına engel olmaz. Ancak, bunlardan biri idareye pilot </w:t>
      </w:r>
      <w:r w:rsidR="006D0FFA" w:rsidRPr="009E6AB9">
        <w:rPr>
          <w:rFonts w:ascii="Times New Roman" w:hAnsi="Times New Roman"/>
          <w:szCs w:val="22"/>
        </w:rPr>
        <w:t xml:space="preserve">veya koordinatör </w:t>
      </w:r>
      <w:r w:rsidRPr="009E6AB9">
        <w:rPr>
          <w:rFonts w:ascii="Times New Roman" w:hAnsi="Times New Roman"/>
          <w:szCs w:val="22"/>
        </w:rPr>
        <w:t xml:space="preserve">ortak olarak bildirilmiş ise, pilot </w:t>
      </w:r>
      <w:r w:rsidR="006D0FFA" w:rsidRPr="009E6AB9">
        <w:rPr>
          <w:rFonts w:ascii="Times New Roman" w:hAnsi="Times New Roman"/>
          <w:szCs w:val="22"/>
        </w:rPr>
        <w:t xml:space="preserve">veya koordinatör </w:t>
      </w:r>
      <w:r w:rsidRPr="009E6AB9">
        <w:rPr>
          <w:rFonts w:ascii="Times New Roman" w:hAnsi="Times New Roman"/>
          <w:szCs w:val="22"/>
        </w:rPr>
        <w:t>ortağın gerçek veya tüzel kişi olmasına göre iflas, ağır hastalık, tutukluluk, özgürlüğü kısıtlayıcı bir cezaya mahkumiyet veya dağılma hallerinde, sözleşme feshedilerek yasaklama hariç haklarında 4735 sayılı Kanunun 20 ve 22</w:t>
      </w:r>
      <w:r w:rsidR="00225242" w:rsidRPr="009E6AB9">
        <w:rPr>
          <w:rFonts w:ascii="Times New Roman" w:hAnsi="Times New Roman"/>
          <w:szCs w:val="22"/>
        </w:rPr>
        <w:t xml:space="preserve"> </w:t>
      </w:r>
      <w:r w:rsidRPr="009E6AB9">
        <w:rPr>
          <w:rFonts w:ascii="Times New Roman" w:hAnsi="Times New Roman"/>
          <w:szCs w:val="22"/>
        </w:rPr>
        <w:t xml:space="preserve">nci maddesine göre işlem yapılır. Pilot </w:t>
      </w:r>
      <w:r w:rsidR="006D0FFA" w:rsidRPr="009E6AB9">
        <w:rPr>
          <w:rFonts w:ascii="Times New Roman" w:hAnsi="Times New Roman"/>
          <w:szCs w:val="22"/>
        </w:rPr>
        <w:t xml:space="preserve">veya koordinatör </w:t>
      </w:r>
      <w:r w:rsidRPr="009E6AB9">
        <w:rPr>
          <w:rFonts w:ascii="Times New Roman" w:hAnsi="Times New Roman"/>
          <w:szCs w:val="22"/>
        </w:rPr>
        <w:t>ortağın ölümü halinde ise sözleşme feshedilmek suretiyle yapılmış olan işler tasfiye edilerek kesin teminat iade edilir. Bu durumların oluşunu izleyen otuz gün içinde diğer ortakların teklifi ve idarenin uygun görmesi halinde de, teminat dahil o iş için pilot ortağın yüklenmiş olduğu sorumlulukların üstlenilmesi kaydıyla sözleşme yenilenerek işe devam edilebilir.</w:t>
      </w:r>
    </w:p>
    <w:p w14:paraId="27246C9B" w14:textId="77777777" w:rsidR="00892C77" w:rsidRPr="009E6AB9" w:rsidRDefault="00892C77" w:rsidP="00ED3F09">
      <w:pPr>
        <w:pStyle w:val="BodyText22"/>
        <w:tabs>
          <w:tab w:val="clear" w:pos="360"/>
        </w:tabs>
        <w:spacing w:after="100" w:afterAutospacing="1" w:line="240" w:lineRule="auto"/>
        <w:rPr>
          <w:rFonts w:ascii="Times New Roman" w:hAnsi="Times New Roman"/>
          <w:sz w:val="22"/>
          <w:szCs w:val="22"/>
        </w:rPr>
      </w:pPr>
      <w:r w:rsidRPr="009E6AB9">
        <w:rPr>
          <w:rFonts w:ascii="Times New Roman" w:hAnsi="Times New Roman"/>
          <w:sz w:val="22"/>
          <w:szCs w:val="22"/>
        </w:rPr>
        <w:t xml:space="preserve">Pilot </w:t>
      </w:r>
      <w:r w:rsidR="006D0FFA" w:rsidRPr="009E6AB9">
        <w:rPr>
          <w:rFonts w:ascii="Times New Roman" w:hAnsi="Times New Roman"/>
          <w:sz w:val="22"/>
          <w:szCs w:val="22"/>
        </w:rPr>
        <w:t xml:space="preserve">veya koordinatör </w:t>
      </w:r>
      <w:r w:rsidRPr="009E6AB9">
        <w:rPr>
          <w:rFonts w:ascii="Times New Roman" w:hAnsi="Times New Roman"/>
          <w:sz w:val="22"/>
          <w:szCs w:val="22"/>
        </w:rPr>
        <w:t>ortak dışındaki ortaklardan birinin ölümü, iflası, ağır hastalığı, tutukluluğu, özgürlüğü kısıtlayıcı bir cezaya mahkum olması veya dağılması halinde, diğer ortaklar teminat dahil işin o ortağa yüklediği sorumlulukları da üstlenerek taahhüdü yerine getirirler.</w:t>
      </w:r>
    </w:p>
    <w:p w14:paraId="3B672F7B" w14:textId="77777777" w:rsidR="00892C77" w:rsidRPr="00070617" w:rsidRDefault="00892C77" w:rsidP="00ED3F09">
      <w:pPr>
        <w:pStyle w:val="Balk2"/>
        <w:spacing w:after="100" w:afterAutospacing="1" w:line="240" w:lineRule="auto"/>
        <w:ind w:left="153" w:firstLine="567"/>
        <w:rPr>
          <w:rFonts w:ascii="Times New Roman" w:hAnsi="Times New Roman"/>
          <w:szCs w:val="22"/>
        </w:rPr>
      </w:pPr>
      <w:bookmarkStart w:id="95" w:name="_Toc17863906"/>
      <w:bookmarkStart w:id="96" w:name="_Toc24634158"/>
      <w:r w:rsidRPr="00070617">
        <w:rPr>
          <w:rFonts w:ascii="Times New Roman" w:hAnsi="Times New Roman"/>
          <w:bCs/>
          <w:szCs w:val="22"/>
        </w:rPr>
        <w:t xml:space="preserve">Kontrol Teşkilatı ile Yüklenici </w:t>
      </w:r>
      <w:r w:rsidR="00CA720A" w:rsidRPr="00070617">
        <w:rPr>
          <w:rFonts w:ascii="Times New Roman" w:hAnsi="Times New Roman"/>
          <w:bCs/>
          <w:szCs w:val="22"/>
        </w:rPr>
        <w:t>a</w:t>
      </w:r>
      <w:r w:rsidRPr="00070617">
        <w:rPr>
          <w:rFonts w:ascii="Times New Roman" w:hAnsi="Times New Roman"/>
          <w:bCs/>
          <w:szCs w:val="22"/>
        </w:rPr>
        <w:t xml:space="preserve">rasındaki </w:t>
      </w:r>
      <w:r w:rsidR="00CA720A" w:rsidRPr="00070617">
        <w:rPr>
          <w:rFonts w:ascii="Times New Roman" w:hAnsi="Times New Roman"/>
          <w:bCs/>
          <w:szCs w:val="22"/>
        </w:rPr>
        <w:t>a</w:t>
      </w:r>
      <w:r w:rsidRPr="00070617">
        <w:rPr>
          <w:rFonts w:ascii="Times New Roman" w:hAnsi="Times New Roman"/>
          <w:szCs w:val="22"/>
        </w:rPr>
        <w:t>nlaşmazlıklar</w:t>
      </w:r>
      <w:bookmarkEnd w:id="95"/>
      <w:bookmarkEnd w:id="96"/>
    </w:p>
    <w:p w14:paraId="00954BDE" w14:textId="77777777" w:rsidR="00892C77" w:rsidRPr="009E6AB9" w:rsidRDefault="00390522" w:rsidP="00ED3F09">
      <w:pPr>
        <w:tabs>
          <w:tab w:val="left" w:pos="360"/>
        </w:tabs>
        <w:spacing w:after="100" w:afterAutospacing="1" w:line="240" w:lineRule="auto"/>
        <w:rPr>
          <w:rFonts w:ascii="Times New Roman" w:hAnsi="Times New Roman"/>
          <w:szCs w:val="22"/>
        </w:rPr>
      </w:pPr>
      <w:r w:rsidRPr="009E6AB9">
        <w:rPr>
          <w:rFonts w:ascii="Times New Roman" w:hAnsi="Times New Roman"/>
          <w:b/>
          <w:szCs w:val="22"/>
        </w:rPr>
        <w:tab/>
      </w:r>
      <w:r w:rsidRPr="009E6AB9">
        <w:rPr>
          <w:rFonts w:ascii="Times New Roman" w:hAnsi="Times New Roman"/>
          <w:b/>
          <w:szCs w:val="22"/>
        </w:rPr>
        <w:tab/>
        <w:t xml:space="preserve">  </w:t>
      </w:r>
      <w:r w:rsidR="003C2E14" w:rsidRPr="009E6AB9">
        <w:rPr>
          <w:rFonts w:ascii="Times New Roman" w:hAnsi="Times New Roman"/>
          <w:b/>
          <w:szCs w:val="22"/>
        </w:rPr>
        <w:t>M</w:t>
      </w:r>
      <w:r w:rsidR="00892C77" w:rsidRPr="009E6AB9">
        <w:rPr>
          <w:rFonts w:ascii="Times New Roman" w:hAnsi="Times New Roman"/>
          <w:b/>
          <w:szCs w:val="22"/>
        </w:rPr>
        <w:t xml:space="preserve">adde </w:t>
      </w:r>
      <w:r w:rsidR="00FB25F8" w:rsidRPr="009E6AB9">
        <w:rPr>
          <w:rFonts w:ascii="Times New Roman" w:hAnsi="Times New Roman"/>
          <w:b/>
          <w:szCs w:val="22"/>
        </w:rPr>
        <w:t>59</w:t>
      </w:r>
      <w:r w:rsidR="00892C77" w:rsidRPr="009E6AB9">
        <w:rPr>
          <w:rFonts w:ascii="Times New Roman" w:hAnsi="Times New Roman"/>
          <w:b/>
          <w:szCs w:val="22"/>
        </w:rPr>
        <w:t xml:space="preserve">- </w:t>
      </w:r>
      <w:r w:rsidR="00892C77" w:rsidRPr="009E6AB9">
        <w:rPr>
          <w:rFonts w:ascii="Times New Roman" w:hAnsi="Times New Roman"/>
          <w:szCs w:val="22"/>
        </w:rPr>
        <w:t>İşin yürütülmesi sırasında ve kesin hesapların çıkarılmasında kontrol teşkilatı ile, yüklenici arasında çıkabilecek anlaşmazlıklar, sözleşme ve eklerindeki hükümler dikkate alınmak suretiyle aşağıda yazılı olduğu şekilde idare tarafından çözüme bağlanacaktır.</w:t>
      </w:r>
    </w:p>
    <w:p w14:paraId="7A8C3061" w14:textId="77777777" w:rsidR="00892C77" w:rsidRPr="009E6AB9" w:rsidRDefault="003C2E14" w:rsidP="00ED3F09">
      <w:pPr>
        <w:tabs>
          <w:tab w:val="left" w:pos="360"/>
        </w:tabs>
        <w:spacing w:after="100" w:afterAutospacing="1" w:line="240" w:lineRule="auto"/>
        <w:rPr>
          <w:rFonts w:ascii="Times New Roman" w:hAnsi="Times New Roman"/>
          <w:szCs w:val="22"/>
        </w:rPr>
      </w:pPr>
      <w:r w:rsidRPr="009E6AB9">
        <w:rPr>
          <w:rFonts w:ascii="Times New Roman" w:hAnsi="Times New Roman"/>
          <w:szCs w:val="22"/>
        </w:rPr>
        <w:tab/>
      </w:r>
      <w:r w:rsidRPr="009E6AB9">
        <w:rPr>
          <w:rFonts w:ascii="Times New Roman" w:hAnsi="Times New Roman"/>
          <w:szCs w:val="22"/>
        </w:rPr>
        <w:tab/>
      </w:r>
      <w:r w:rsidR="00390522" w:rsidRPr="009E6AB9">
        <w:rPr>
          <w:rFonts w:ascii="Times New Roman" w:hAnsi="Times New Roman"/>
          <w:szCs w:val="22"/>
        </w:rPr>
        <w:t xml:space="preserve">  </w:t>
      </w:r>
      <w:r w:rsidRPr="009E6AB9">
        <w:rPr>
          <w:rFonts w:ascii="Times New Roman" w:hAnsi="Times New Roman"/>
          <w:szCs w:val="22"/>
        </w:rPr>
        <w:t>Y</w:t>
      </w:r>
      <w:r w:rsidR="00892C77" w:rsidRPr="009E6AB9">
        <w:rPr>
          <w:rFonts w:ascii="Times New Roman" w:hAnsi="Times New Roman"/>
          <w:szCs w:val="22"/>
        </w:rPr>
        <w:t>üklenici, anlaşmazlığa neden olan konuda, bu durumun ortaya çıktığı günden başlamak üzere on gün içinde itiraz ve şikayetlerini maddi ve hukuki gerekçeleriyle birlikte açıklayan bir dilekçe ile idareye başvuracaktır.</w:t>
      </w:r>
    </w:p>
    <w:p w14:paraId="6F28E3EF" w14:textId="77777777" w:rsidR="00892C77" w:rsidRPr="009E6AB9" w:rsidRDefault="003C2E14" w:rsidP="00ED3F09">
      <w:pPr>
        <w:tabs>
          <w:tab w:val="left" w:pos="360"/>
        </w:tabs>
        <w:spacing w:after="100" w:afterAutospacing="1" w:line="240" w:lineRule="auto"/>
        <w:rPr>
          <w:rFonts w:ascii="Times New Roman" w:hAnsi="Times New Roman"/>
          <w:szCs w:val="22"/>
        </w:rPr>
      </w:pPr>
      <w:r w:rsidRPr="009E6AB9">
        <w:rPr>
          <w:rFonts w:ascii="Times New Roman" w:hAnsi="Times New Roman"/>
          <w:szCs w:val="22"/>
        </w:rPr>
        <w:lastRenderedPageBreak/>
        <w:tab/>
      </w:r>
      <w:r w:rsidRPr="009E6AB9">
        <w:rPr>
          <w:rFonts w:ascii="Times New Roman" w:hAnsi="Times New Roman"/>
          <w:szCs w:val="22"/>
        </w:rPr>
        <w:tab/>
      </w:r>
      <w:r w:rsidR="00390522" w:rsidRPr="009E6AB9">
        <w:rPr>
          <w:rFonts w:ascii="Times New Roman" w:hAnsi="Times New Roman"/>
          <w:szCs w:val="22"/>
        </w:rPr>
        <w:t xml:space="preserve">  </w:t>
      </w:r>
      <w:r w:rsidR="00892C77" w:rsidRPr="009E6AB9">
        <w:rPr>
          <w:rFonts w:ascii="Times New Roman" w:hAnsi="Times New Roman"/>
          <w:szCs w:val="22"/>
        </w:rPr>
        <w:t>İdare, bu dilekçeyi aldığı tarihten itibaren en çok iki ay içinde konuyu inceleyip bu husustaki kararını yükleniciye bildirecektir.</w:t>
      </w:r>
    </w:p>
    <w:p w14:paraId="0EBD4662" w14:textId="77777777" w:rsidR="00892C77" w:rsidRPr="00CE6AA1" w:rsidRDefault="00892C77" w:rsidP="00ED3F09">
      <w:pPr>
        <w:pStyle w:val="BodyText22"/>
        <w:spacing w:after="100" w:afterAutospacing="1" w:line="240" w:lineRule="auto"/>
        <w:rPr>
          <w:rFonts w:ascii="Times New Roman" w:hAnsi="Times New Roman"/>
          <w:sz w:val="22"/>
          <w:szCs w:val="22"/>
        </w:rPr>
      </w:pPr>
      <w:r w:rsidRPr="009E6AB9">
        <w:rPr>
          <w:rFonts w:ascii="Times New Roman" w:hAnsi="Times New Roman"/>
          <w:sz w:val="22"/>
          <w:szCs w:val="22"/>
        </w:rPr>
        <w:t>Bu süre içinde kendisine bir cevap verilmediği veya verilen karara razı olmadığı takdirde yüklenicinin, anlaşmazlıkların çözümüne dair sözleşmede belirtilen çözüm yöntemini harekete geçirme hakkı saklıdır.</w:t>
      </w:r>
    </w:p>
    <w:sectPr w:rsidR="00892C77" w:rsidRPr="00CE6AA1" w:rsidSect="001F291F">
      <w:footerReference w:type="default" r:id="rId8"/>
      <w:pgSz w:w="11906" w:h="16838"/>
      <w:pgMar w:top="1418" w:right="1418" w:bottom="1418" w:left="1418" w:header="70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6E154" w14:textId="77777777" w:rsidR="00F56B80" w:rsidRDefault="00F56B80">
      <w:pPr>
        <w:spacing w:after="0" w:line="240" w:lineRule="auto"/>
      </w:pPr>
      <w:r>
        <w:separator/>
      </w:r>
    </w:p>
  </w:endnote>
  <w:endnote w:type="continuationSeparator" w:id="0">
    <w:p w14:paraId="3BE88649" w14:textId="77777777" w:rsidR="00F56B80" w:rsidRDefault="00F5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ヒラギノ明朝 Pro W3">
    <w:altName w:val="Yu Gothic UI"/>
    <w:charset w:val="80"/>
    <w:family w:val="auto"/>
    <w:pitch w:val="variable"/>
    <w:sig w:usb0="00000000" w:usb1="00000000" w:usb2="01000407" w:usb3="00000000" w:csb0="0002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F7892" w14:textId="77777777" w:rsidR="000C1877" w:rsidRDefault="000C1877" w:rsidP="00A27E70">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7935D5">
      <w:rPr>
        <w:rStyle w:val="SayfaNumaras"/>
        <w:noProof/>
      </w:rPr>
      <w:t>1</w:t>
    </w:r>
    <w:r>
      <w:rPr>
        <w:rStyle w:val="SayfaNumaras"/>
      </w:rPr>
      <w:fldChar w:fldCharType="end"/>
    </w:r>
  </w:p>
  <w:p w14:paraId="2C21301D" w14:textId="77777777" w:rsidR="000C1877" w:rsidRDefault="000C1877">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00DA2" w14:textId="77777777" w:rsidR="00F56B80" w:rsidRDefault="00F56B80">
      <w:pPr>
        <w:spacing w:after="0" w:line="240" w:lineRule="auto"/>
      </w:pPr>
      <w:r>
        <w:separator/>
      </w:r>
    </w:p>
  </w:footnote>
  <w:footnote w:type="continuationSeparator" w:id="0">
    <w:p w14:paraId="6D251A59" w14:textId="77777777" w:rsidR="00F56B80" w:rsidRDefault="00F56B80">
      <w:pPr>
        <w:spacing w:after="0" w:line="240" w:lineRule="auto"/>
      </w:pPr>
      <w:r>
        <w:continuationSeparator/>
      </w:r>
    </w:p>
  </w:footnote>
  <w:footnote w:id="1">
    <w:p w14:paraId="1CB543EA" w14:textId="77777777" w:rsidR="00347A98" w:rsidRPr="00720D30" w:rsidRDefault="00347A98">
      <w:pPr>
        <w:pStyle w:val="DipnotMetni"/>
      </w:pPr>
      <w:r w:rsidRPr="00720D30">
        <w:rPr>
          <w:rStyle w:val="DipnotBavurusu"/>
        </w:rPr>
        <w:footnoteRef/>
      </w:r>
      <w:r w:rsidRPr="00720D30">
        <w:t xml:space="preserve"> Söz konusu maddenin başlığı “Çalışanların sağlık işleri” iken, 27/04/2016 tarihli ve 29696  sayılı R.G.</w:t>
      </w:r>
      <w:r w:rsidR="007F1DAD">
        <w:t>de</w:t>
      </w:r>
      <w:r w:rsidR="0026678C" w:rsidRPr="00720D30">
        <w:t xml:space="preserve"> yayımlanan  Yönetmeliğin</w:t>
      </w:r>
      <w:r w:rsidRPr="00720D30">
        <w:t xml:space="preserve"> </w:t>
      </w:r>
      <w:r w:rsidR="0026678C" w:rsidRPr="00720D30">
        <w:t xml:space="preserve"> 5 inci</w:t>
      </w:r>
      <w:r w:rsidRPr="00720D30">
        <w:t xml:space="preserve"> </w:t>
      </w:r>
      <w:r w:rsidR="0026678C" w:rsidRPr="00720D30">
        <w:t>m</w:t>
      </w:r>
      <w:r w:rsidRPr="00720D30">
        <w:t xml:space="preserve">addesi ile </w:t>
      </w:r>
      <w:r w:rsidR="0026678C" w:rsidRPr="00720D30">
        <w:t>metne işlendiği şekilde</w:t>
      </w:r>
      <w:r w:rsidRPr="00720D30">
        <w:t xml:space="preserve"> değiştirilmiştir.</w:t>
      </w:r>
    </w:p>
  </w:footnote>
  <w:footnote w:id="2">
    <w:p w14:paraId="70FB242C" w14:textId="77777777" w:rsidR="00367136" w:rsidRPr="00367136" w:rsidRDefault="00367136" w:rsidP="00285FDF">
      <w:pPr>
        <w:pStyle w:val="DipnotMetni"/>
        <w:jc w:val="both"/>
        <w:rPr>
          <w:color w:val="FF0000"/>
        </w:rPr>
      </w:pPr>
      <w:r>
        <w:rPr>
          <w:rStyle w:val="DipnotBavurusu"/>
        </w:rPr>
        <w:footnoteRef/>
      </w:r>
      <w:r>
        <w:t xml:space="preserve"> </w:t>
      </w:r>
      <w:r w:rsidRPr="00B83F4C">
        <w:rPr>
          <w:bCs/>
        </w:rPr>
        <w:t>Danıştay İd</w:t>
      </w:r>
      <w:r w:rsidR="007C45C3">
        <w:rPr>
          <w:bCs/>
        </w:rPr>
        <w:t>ari Dava Daireleri Kurulunun 17/12/</w:t>
      </w:r>
      <w:r w:rsidRPr="00B83F4C">
        <w:rPr>
          <w:bCs/>
        </w:rPr>
        <w:t xml:space="preserve">2020 tarih ve Y.D. İtiraz </w:t>
      </w:r>
      <w:r w:rsidR="007C45C3">
        <w:rPr>
          <w:bCs/>
        </w:rPr>
        <w:t>No:</w:t>
      </w:r>
      <w:r w:rsidR="00E37E52">
        <w:rPr>
          <w:bCs/>
        </w:rPr>
        <w:t xml:space="preserve"> </w:t>
      </w:r>
      <w:r w:rsidR="007C45C3">
        <w:rPr>
          <w:bCs/>
        </w:rPr>
        <w:t xml:space="preserve">2020/585 sayılı Kararı ile </w:t>
      </w:r>
      <w:r w:rsidRPr="00B83F4C">
        <w:rPr>
          <w:rFonts w:eastAsia="Calibri"/>
          <w:lang w:eastAsia="en-US"/>
        </w:rPr>
        <w:t xml:space="preserve">Hizmet Alımı İhaleleri Uygulama Yönetmeliğinin eki Ek-8’de yer alan </w:t>
      </w:r>
      <w:r w:rsidRPr="00B83F4C">
        <w:rPr>
          <w:bCs/>
        </w:rPr>
        <w:t xml:space="preserve">Hizmet İşleri Genel Şartnamesinin </w:t>
      </w:r>
      <w:r w:rsidRPr="00B83F4C">
        <w:rPr>
          <w:rFonts w:eastAsia="Calibri"/>
          <w:lang w:eastAsia="en-US"/>
        </w:rPr>
        <w:t xml:space="preserve">“Hakediş ödemeleri” başlıklı 42’nci maddesinin (a) bendinde yer alan; </w:t>
      </w:r>
      <w:r w:rsidRPr="00B83F4C">
        <w:t>“</w:t>
      </w:r>
      <w:r w:rsidRPr="00B83F4C">
        <w:rPr>
          <w:i/>
        </w:rPr>
        <w:t>Yüklenicinin geçici hakedişleri, itirazı olduğu takdirde, karşı görüşlerinin neler olduğunu ve dayandığı gerçekleri, idareye vereceği ve bir örneğini de Hakediş Raporuna ekleyeceği dilekçesinde açıklaması ve hakediş raporunun “İdareye verilen ........tarihli dilekçemde yazılı ihtirazı kayıtla" cümlesini yazarak ya da bu anlama gelecek bir itiraz şerhi ile imzalaması gereklidir. Eğer yüklenicinin, hakediş raporunun imzalanmasından sonra tahakkuk işlemi yapılıncaya kadar, yetkililer tarafından hakediş raporunda yapılabilecek düzeltmelere bir itirazı olursa hakedişin kendisine ödendiği tarihten başlamak üzere en çok on gün içinde bu itirazını dilekçe ile idareye bildirmek zorundadır. Yüklenici itirazlarını bu şekilde bildirmediği takdirde hakedişi olduğu gibi kabul etmiş sayılır.</w:t>
      </w:r>
      <w:r w:rsidR="00F0036A">
        <w:t>” d</w:t>
      </w:r>
      <w:r w:rsidRPr="00B83F4C">
        <w:t>üzenlemesin</w:t>
      </w:r>
      <w:r w:rsidR="00285FDF">
        <w:t>in yürürlüğü durdurulmuş; ancak yargılama sürecinin sonunda Danıştay 13. Dairesi tarafından alınan 01.12.2021 tarihli ve E</w:t>
      </w:r>
      <w:r w:rsidR="00C637C3">
        <w:t>:2020/1740, K:2021/4123 sayılı K</w:t>
      </w:r>
      <w:r w:rsidR="00285FDF">
        <w:t>arar ile “davanın reddine” karar verilmiş olup, bu Karar ile birlikte söz konusu düzenlemenin yürütmesinin durdurulmasına ilişkin kararın hukuki dayanağı da ortadan kaldırılmıştır.</w:t>
      </w:r>
      <w:r w:rsidR="00FA4902">
        <w:t xml:space="preserve"> Öte yandan</w:t>
      </w:r>
      <w:r w:rsidR="00AD45BD">
        <w:t>,</w:t>
      </w:r>
      <w:r w:rsidR="00FA4902">
        <w:t xml:space="preserve"> </w:t>
      </w:r>
      <w:r w:rsidR="00FA4902" w:rsidRPr="00B83F4C">
        <w:rPr>
          <w:rFonts w:eastAsia="Calibri"/>
          <w:lang w:eastAsia="en-US"/>
        </w:rPr>
        <w:t xml:space="preserve">Hizmet Alımı İhaleleri Uygulama Yönetmeliğinin eki Ek-8’de yer alan </w:t>
      </w:r>
      <w:r w:rsidR="00FA4902" w:rsidRPr="00B83F4C">
        <w:rPr>
          <w:bCs/>
        </w:rPr>
        <w:t xml:space="preserve">Hizmet İşleri Genel Şartnamesinin </w:t>
      </w:r>
      <w:r w:rsidR="00FA4902" w:rsidRPr="00B83F4C">
        <w:rPr>
          <w:rFonts w:eastAsia="Calibri"/>
          <w:lang w:eastAsia="en-US"/>
        </w:rPr>
        <w:t>“Hakediş ödemeleri” başlıklı 42’nci m</w:t>
      </w:r>
      <w:r w:rsidR="00FA4902">
        <w:rPr>
          <w:rFonts w:eastAsia="Calibri"/>
          <w:lang w:eastAsia="en-US"/>
        </w:rPr>
        <w:t xml:space="preserve">addesinin (a) bendinde yer alan yukarıda belirtilen düzenlemenin </w:t>
      </w:r>
      <w:r w:rsidR="00FA4902" w:rsidRPr="00CB6DA7">
        <w:t xml:space="preserve">iptali talebi ile açılan davada, Danıştay </w:t>
      </w:r>
      <w:r w:rsidR="00FA4902">
        <w:t>13. Dairesinin 06/06/2023 tarih ve E:2023/404, K:2023/2898</w:t>
      </w:r>
      <w:r w:rsidR="00C637C3">
        <w:t xml:space="preserve"> sayılı K</w:t>
      </w:r>
      <w:r w:rsidR="00FA4902" w:rsidRPr="00CB6DA7">
        <w:t xml:space="preserve">ararı ile "dava konusu işlemin iptaline" karar verilmiş olup anılan Mahkeme kararının </w:t>
      </w:r>
      <w:r w:rsidR="00FA4902">
        <w:t>uygulanmasını teminen alınan 16/08/2023 tarihli ve 2023/DK.D-208</w:t>
      </w:r>
      <w:r w:rsidR="00FA4902" w:rsidRPr="00CB6DA7">
        <w:t xml:space="preserve"> sayılı </w:t>
      </w:r>
      <w:r w:rsidR="00FA4902">
        <w:t xml:space="preserve">Kamu İhale </w:t>
      </w:r>
      <w:r w:rsidR="00FA4902" w:rsidRPr="00CB6DA7">
        <w:t>Kurul</w:t>
      </w:r>
      <w:r w:rsidR="00FA4902">
        <w:t>u</w:t>
      </w:r>
      <w:r w:rsidR="00FA4902" w:rsidRPr="00CB6DA7">
        <w:t xml:space="preserve"> Kararıyla, </w:t>
      </w:r>
      <w:r w:rsidR="00C637C3" w:rsidRPr="00B83F4C">
        <w:rPr>
          <w:bCs/>
        </w:rPr>
        <w:t xml:space="preserve">Hizmet İşleri Genel Şartnamesinin </w:t>
      </w:r>
      <w:r w:rsidR="00C637C3" w:rsidRPr="00B83F4C">
        <w:rPr>
          <w:rFonts w:eastAsia="Calibri"/>
          <w:lang w:eastAsia="en-US"/>
        </w:rPr>
        <w:t>“Hakediş ödemeleri” başlıklı 42’nci m</w:t>
      </w:r>
      <w:r w:rsidR="00C637C3">
        <w:rPr>
          <w:rFonts w:eastAsia="Calibri"/>
          <w:lang w:eastAsia="en-US"/>
        </w:rPr>
        <w:t xml:space="preserve">addesinin (a) bendinde yer alan yukarıda belirtilen </w:t>
      </w:r>
      <w:r w:rsidR="00FA4902">
        <w:rPr>
          <w:rFonts w:eastAsia="Calibri"/>
          <w:lang w:eastAsia="en-US"/>
        </w:rPr>
        <w:t>düzenlemenin</w:t>
      </w:r>
      <w:r w:rsidR="00FA4902">
        <w:t xml:space="preserve"> </w:t>
      </w:r>
      <w:r w:rsidR="00FA4902" w:rsidRPr="00CB6DA7">
        <w:t>iptal edilmesine karar verildiği</w:t>
      </w:r>
      <w:r w:rsidR="00FA4902">
        <w:t>,</w:t>
      </w:r>
      <w:r w:rsidR="00FA4902" w:rsidRPr="00CB6DA7">
        <w:t xml:space="preserve"> anlaşılmaktadır.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60638"/>
    <w:multiLevelType w:val="multilevel"/>
    <w:tmpl w:val="755496E8"/>
    <w:lvl w:ilvl="0">
      <w:start w:val="1"/>
      <w:numFmt w:val="lowerLetter"/>
      <w:lvlText w:val="(%1)"/>
      <w:legacy w:legacy="1" w:legacySpace="120" w:legacyIndent="372"/>
      <w:lvlJc w:val="left"/>
      <w:pPr>
        <w:ind w:left="372" w:hanging="372"/>
      </w:pPr>
    </w:lvl>
    <w:lvl w:ilvl="1">
      <w:start w:val="1"/>
      <w:numFmt w:val="lowerLetter"/>
      <w:lvlText w:val="%2."/>
      <w:legacy w:legacy="1" w:legacySpace="120" w:legacyIndent="360"/>
      <w:lvlJc w:val="left"/>
      <w:pPr>
        <w:ind w:left="732" w:hanging="360"/>
      </w:pPr>
    </w:lvl>
    <w:lvl w:ilvl="2">
      <w:start w:val="1"/>
      <w:numFmt w:val="lowerRoman"/>
      <w:lvlText w:val="%3."/>
      <w:legacy w:legacy="1" w:legacySpace="120" w:legacyIndent="180"/>
      <w:lvlJc w:val="left"/>
      <w:pPr>
        <w:ind w:left="912" w:hanging="180"/>
      </w:pPr>
    </w:lvl>
    <w:lvl w:ilvl="3">
      <w:start w:val="1"/>
      <w:numFmt w:val="decimal"/>
      <w:lvlText w:val="%4."/>
      <w:legacy w:legacy="1" w:legacySpace="120" w:legacyIndent="360"/>
      <w:lvlJc w:val="left"/>
      <w:pPr>
        <w:ind w:left="1272" w:hanging="360"/>
      </w:pPr>
    </w:lvl>
    <w:lvl w:ilvl="4">
      <w:start w:val="1"/>
      <w:numFmt w:val="lowerLetter"/>
      <w:lvlText w:val="%5."/>
      <w:legacy w:legacy="1" w:legacySpace="120" w:legacyIndent="360"/>
      <w:lvlJc w:val="left"/>
      <w:pPr>
        <w:ind w:left="1632" w:hanging="360"/>
      </w:pPr>
    </w:lvl>
    <w:lvl w:ilvl="5">
      <w:start w:val="1"/>
      <w:numFmt w:val="lowerRoman"/>
      <w:lvlText w:val="%6."/>
      <w:legacy w:legacy="1" w:legacySpace="120" w:legacyIndent="180"/>
      <w:lvlJc w:val="left"/>
      <w:pPr>
        <w:ind w:left="1812" w:hanging="180"/>
      </w:pPr>
    </w:lvl>
    <w:lvl w:ilvl="6">
      <w:start w:val="1"/>
      <w:numFmt w:val="decimal"/>
      <w:lvlText w:val="%7."/>
      <w:legacy w:legacy="1" w:legacySpace="120" w:legacyIndent="360"/>
      <w:lvlJc w:val="left"/>
      <w:pPr>
        <w:ind w:left="2172" w:hanging="360"/>
      </w:pPr>
    </w:lvl>
    <w:lvl w:ilvl="7">
      <w:start w:val="1"/>
      <w:numFmt w:val="lowerLetter"/>
      <w:lvlText w:val="%8."/>
      <w:legacy w:legacy="1" w:legacySpace="120" w:legacyIndent="360"/>
      <w:lvlJc w:val="left"/>
      <w:pPr>
        <w:ind w:left="2532" w:hanging="360"/>
      </w:pPr>
    </w:lvl>
    <w:lvl w:ilvl="8">
      <w:start w:val="1"/>
      <w:numFmt w:val="lowerRoman"/>
      <w:lvlText w:val="%9."/>
      <w:legacy w:legacy="1" w:legacySpace="120" w:legacyIndent="180"/>
      <w:lvlJc w:val="left"/>
      <w:pPr>
        <w:ind w:left="2712" w:hanging="180"/>
      </w:pPr>
    </w:lvl>
  </w:abstractNum>
  <w:abstractNum w:abstractNumId="1" w15:restartNumberingAfterBreak="0">
    <w:nsid w:val="676D060E"/>
    <w:multiLevelType w:val="multilevel"/>
    <w:tmpl w:val="120C9C6C"/>
    <w:lvl w:ilvl="0">
      <w:start w:val="2"/>
      <w:numFmt w:val="decimal"/>
      <w:lvlText w:val="(%1)"/>
      <w:legacy w:legacy="1" w:legacySpace="120" w:legacyIndent="408"/>
      <w:lvlJc w:val="left"/>
      <w:pPr>
        <w:ind w:left="408" w:hanging="408"/>
      </w:pPr>
    </w:lvl>
    <w:lvl w:ilvl="1">
      <w:start w:val="1"/>
      <w:numFmt w:val="lowerLetter"/>
      <w:lvlText w:val="%2."/>
      <w:legacy w:legacy="1" w:legacySpace="120" w:legacyIndent="360"/>
      <w:lvlJc w:val="left"/>
      <w:pPr>
        <w:ind w:left="768" w:hanging="360"/>
      </w:pPr>
    </w:lvl>
    <w:lvl w:ilvl="2">
      <w:start w:val="1"/>
      <w:numFmt w:val="lowerRoman"/>
      <w:lvlText w:val="%3."/>
      <w:legacy w:legacy="1" w:legacySpace="120" w:legacyIndent="180"/>
      <w:lvlJc w:val="left"/>
      <w:pPr>
        <w:ind w:left="948" w:hanging="180"/>
      </w:pPr>
    </w:lvl>
    <w:lvl w:ilvl="3">
      <w:start w:val="1"/>
      <w:numFmt w:val="decimal"/>
      <w:lvlText w:val="%4."/>
      <w:legacy w:legacy="1" w:legacySpace="120" w:legacyIndent="360"/>
      <w:lvlJc w:val="left"/>
      <w:pPr>
        <w:ind w:left="1308" w:hanging="360"/>
      </w:pPr>
    </w:lvl>
    <w:lvl w:ilvl="4">
      <w:start w:val="1"/>
      <w:numFmt w:val="lowerLetter"/>
      <w:lvlText w:val="%5."/>
      <w:legacy w:legacy="1" w:legacySpace="120" w:legacyIndent="360"/>
      <w:lvlJc w:val="left"/>
      <w:pPr>
        <w:ind w:left="1668" w:hanging="360"/>
      </w:pPr>
    </w:lvl>
    <w:lvl w:ilvl="5">
      <w:start w:val="1"/>
      <w:numFmt w:val="lowerRoman"/>
      <w:lvlText w:val="%6."/>
      <w:legacy w:legacy="1" w:legacySpace="120" w:legacyIndent="180"/>
      <w:lvlJc w:val="left"/>
      <w:pPr>
        <w:ind w:left="1848" w:hanging="180"/>
      </w:pPr>
    </w:lvl>
    <w:lvl w:ilvl="6">
      <w:start w:val="1"/>
      <w:numFmt w:val="decimal"/>
      <w:lvlText w:val="%7."/>
      <w:legacy w:legacy="1" w:legacySpace="120" w:legacyIndent="360"/>
      <w:lvlJc w:val="left"/>
      <w:pPr>
        <w:ind w:left="2208" w:hanging="360"/>
      </w:pPr>
    </w:lvl>
    <w:lvl w:ilvl="7">
      <w:start w:val="1"/>
      <w:numFmt w:val="lowerLetter"/>
      <w:lvlText w:val="%8."/>
      <w:legacy w:legacy="1" w:legacySpace="120" w:legacyIndent="360"/>
      <w:lvlJc w:val="left"/>
      <w:pPr>
        <w:ind w:left="2568" w:hanging="360"/>
      </w:pPr>
    </w:lvl>
    <w:lvl w:ilvl="8">
      <w:start w:val="1"/>
      <w:numFmt w:val="lowerRoman"/>
      <w:lvlText w:val="%9."/>
      <w:legacy w:legacy="1" w:legacySpace="120" w:legacyIndent="180"/>
      <w:lvlJc w:val="left"/>
      <w:pPr>
        <w:ind w:left="2748" w:hanging="180"/>
      </w:pPr>
    </w:lvl>
  </w:abstractNum>
  <w:num w:numId="1" w16cid:durableId="1683505781">
    <w:abstractNumId w:val="0"/>
  </w:num>
  <w:num w:numId="2" w16cid:durableId="1261448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77"/>
    <w:rsid w:val="00003DD6"/>
    <w:rsid w:val="00003E67"/>
    <w:rsid w:val="000049F8"/>
    <w:rsid w:val="00011209"/>
    <w:rsid w:val="00025046"/>
    <w:rsid w:val="0003292C"/>
    <w:rsid w:val="00033F32"/>
    <w:rsid w:val="00043A7E"/>
    <w:rsid w:val="00044086"/>
    <w:rsid w:val="0005143C"/>
    <w:rsid w:val="00070617"/>
    <w:rsid w:val="000773E0"/>
    <w:rsid w:val="00082A0D"/>
    <w:rsid w:val="00087CDF"/>
    <w:rsid w:val="0009316A"/>
    <w:rsid w:val="000A5090"/>
    <w:rsid w:val="000A5BB5"/>
    <w:rsid w:val="000B1AF9"/>
    <w:rsid w:val="000C1877"/>
    <w:rsid w:val="000C2C50"/>
    <w:rsid w:val="000D12BE"/>
    <w:rsid w:val="000E3535"/>
    <w:rsid w:val="001102F3"/>
    <w:rsid w:val="00115DC0"/>
    <w:rsid w:val="001165ED"/>
    <w:rsid w:val="00152A7F"/>
    <w:rsid w:val="00170B77"/>
    <w:rsid w:val="00172243"/>
    <w:rsid w:val="00173995"/>
    <w:rsid w:val="00174D7E"/>
    <w:rsid w:val="00182BEB"/>
    <w:rsid w:val="0018434D"/>
    <w:rsid w:val="00184876"/>
    <w:rsid w:val="001943E4"/>
    <w:rsid w:val="00194E10"/>
    <w:rsid w:val="001A098B"/>
    <w:rsid w:val="001B520F"/>
    <w:rsid w:val="001C3F5A"/>
    <w:rsid w:val="001D3181"/>
    <w:rsid w:val="001D5B95"/>
    <w:rsid w:val="001E34BC"/>
    <w:rsid w:val="001E52EA"/>
    <w:rsid w:val="001F291F"/>
    <w:rsid w:val="00215D82"/>
    <w:rsid w:val="00225242"/>
    <w:rsid w:val="00263825"/>
    <w:rsid w:val="002650E4"/>
    <w:rsid w:val="002656A3"/>
    <w:rsid w:val="0026678C"/>
    <w:rsid w:val="002857F3"/>
    <w:rsid w:val="0028590D"/>
    <w:rsid w:val="00285FDF"/>
    <w:rsid w:val="002901E6"/>
    <w:rsid w:val="002A4BA2"/>
    <w:rsid w:val="002B4107"/>
    <w:rsid w:val="002B5141"/>
    <w:rsid w:val="002B5CEB"/>
    <w:rsid w:val="002C28A0"/>
    <w:rsid w:val="002E6E00"/>
    <w:rsid w:val="00300F98"/>
    <w:rsid w:val="00317C57"/>
    <w:rsid w:val="003202CF"/>
    <w:rsid w:val="00321415"/>
    <w:rsid w:val="00323BB4"/>
    <w:rsid w:val="00331F27"/>
    <w:rsid w:val="00347A98"/>
    <w:rsid w:val="00360893"/>
    <w:rsid w:val="00361652"/>
    <w:rsid w:val="00367136"/>
    <w:rsid w:val="0037074C"/>
    <w:rsid w:val="00373CB8"/>
    <w:rsid w:val="00383208"/>
    <w:rsid w:val="003848A0"/>
    <w:rsid w:val="00390522"/>
    <w:rsid w:val="003A3B11"/>
    <w:rsid w:val="003A7F54"/>
    <w:rsid w:val="003B0A67"/>
    <w:rsid w:val="003B0E47"/>
    <w:rsid w:val="003B58AC"/>
    <w:rsid w:val="003C02E4"/>
    <w:rsid w:val="003C2E14"/>
    <w:rsid w:val="003D2416"/>
    <w:rsid w:val="003F4266"/>
    <w:rsid w:val="003F5E1F"/>
    <w:rsid w:val="004058AD"/>
    <w:rsid w:val="004103AF"/>
    <w:rsid w:val="004145DA"/>
    <w:rsid w:val="00426818"/>
    <w:rsid w:val="00433F9B"/>
    <w:rsid w:val="00441652"/>
    <w:rsid w:val="00447D3C"/>
    <w:rsid w:val="0048331A"/>
    <w:rsid w:val="00486F7F"/>
    <w:rsid w:val="004954C2"/>
    <w:rsid w:val="004A4866"/>
    <w:rsid w:val="004A7B6C"/>
    <w:rsid w:val="004B2DB7"/>
    <w:rsid w:val="004C5C2C"/>
    <w:rsid w:val="004D52D9"/>
    <w:rsid w:val="004D6533"/>
    <w:rsid w:val="004E1468"/>
    <w:rsid w:val="004F3593"/>
    <w:rsid w:val="00501B75"/>
    <w:rsid w:val="00507BD6"/>
    <w:rsid w:val="005270FA"/>
    <w:rsid w:val="005469B4"/>
    <w:rsid w:val="005512C8"/>
    <w:rsid w:val="00554E29"/>
    <w:rsid w:val="005604A0"/>
    <w:rsid w:val="00560E0F"/>
    <w:rsid w:val="00566C1A"/>
    <w:rsid w:val="005706DB"/>
    <w:rsid w:val="00581EEB"/>
    <w:rsid w:val="005849DA"/>
    <w:rsid w:val="005B0DE3"/>
    <w:rsid w:val="005B5AF6"/>
    <w:rsid w:val="005C3EFC"/>
    <w:rsid w:val="005C5304"/>
    <w:rsid w:val="005E44FB"/>
    <w:rsid w:val="005F0972"/>
    <w:rsid w:val="005F5F93"/>
    <w:rsid w:val="00603F63"/>
    <w:rsid w:val="006148CA"/>
    <w:rsid w:val="00627D49"/>
    <w:rsid w:val="0063505C"/>
    <w:rsid w:val="00643A62"/>
    <w:rsid w:val="00661366"/>
    <w:rsid w:val="00671C06"/>
    <w:rsid w:val="00676E87"/>
    <w:rsid w:val="00684490"/>
    <w:rsid w:val="00684B25"/>
    <w:rsid w:val="006D0FFA"/>
    <w:rsid w:val="006E6A26"/>
    <w:rsid w:val="006F1904"/>
    <w:rsid w:val="006F4BAE"/>
    <w:rsid w:val="00701FF1"/>
    <w:rsid w:val="00720D30"/>
    <w:rsid w:val="00720F6B"/>
    <w:rsid w:val="0072114F"/>
    <w:rsid w:val="007248D3"/>
    <w:rsid w:val="00727EA4"/>
    <w:rsid w:val="00730139"/>
    <w:rsid w:val="00763CC6"/>
    <w:rsid w:val="007705F5"/>
    <w:rsid w:val="00771301"/>
    <w:rsid w:val="00773C9D"/>
    <w:rsid w:val="00775C6E"/>
    <w:rsid w:val="00781D59"/>
    <w:rsid w:val="00786275"/>
    <w:rsid w:val="007935D5"/>
    <w:rsid w:val="007A7116"/>
    <w:rsid w:val="007B01D9"/>
    <w:rsid w:val="007C45C3"/>
    <w:rsid w:val="007D013F"/>
    <w:rsid w:val="007E1856"/>
    <w:rsid w:val="007E68A2"/>
    <w:rsid w:val="007F1DAD"/>
    <w:rsid w:val="007F227F"/>
    <w:rsid w:val="007F756E"/>
    <w:rsid w:val="008062DE"/>
    <w:rsid w:val="0082117B"/>
    <w:rsid w:val="008422F4"/>
    <w:rsid w:val="00852B2C"/>
    <w:rsid w:val="00880B49"/>
    <w:rsid w:val="00892C77"/>
    <w:rsid w:val="008C4AC1"/>
    <w:rsid w:val="008D6FF1"/>
    <w:rsid w:val="008F5DF3"/>
    <w:rsid w:val="00912624"/>
    <w:rsid w:val="00943AAD"/>
    <w:rsid w:val="00946AB7"/>
    <w:rsid w:val="00955166"/>
    <w:rsid w:val="00956EC3"/>
    <w:rsid w:val="00974090"/>
    <w:rsid w:val="009A15EE"/>
    <w:rsid w:val="009A6C73"/>
    <w:rsid w:val="009B5098"/>
    <w:rsid w:val="009C6522"/>
    <w:rsid w:val="009D0F12"/>
    <w:rsid w:val="009E10DC"/>
    <w:rsid w:val="009E6AB9"/>
    <w:rsid w:val="009F4EB0"/>
    <w:rsid w:val="00A05692"/>
    <w:rsid w:val="00A14464"/>
    <w:rsid w:val="00A16A7E"/>
    <w:rsid w:val="00A24BE3"/>
    <w:rsid w:val="00A27E70"/>
    <w:rsid w:val="00A44265"/>
    <w:rsid w:val="00A51A23"/>
    <w:rsid w:val="00A5665B"/>
    <w:rsid w:val="00A66BE5"/>
    <w:rsid w:val="00A72021"/>
    <w:rsid w:val="00A81510"/>
    <w:rsid w:val="00A91662"/>
    <w:rsid w:val="00A977E3"/>
    <w:rsid w:val="00A978AE"/>
    <w:rsid w:val="00AA6BFE"/>
    <w:rsid w:val="00AB1976"/>
    <w:rsid w:val="00AB223E"/>
    <w:rsid w:val="00AD1C39"/>
    <w:rsid w:val="00AD45BD"/>
    <w:rsid w:val="00AE5003"/>
    <w:rsid w:val="00AF3E05"/>
    <w:rsid w:val="00B01159"/>
    <w:rsid w:val="00B01938"/>
    <w:rsid w:val="00B1043F"/>
    <w:rsid w:val="00B167B3"/>
    <w:rsid w:val="00B83F4C"/>
    <w:rsid w:val="00B84AAC"/>
    <w:rsid w:val="00BB3688"/>
    <w:rsid w:val="00BB4E3A"/>
    <w:rsid w:val="00BE524E"/>
    <w:rsid w:val="00BF0759"/>
    <w:rsid w:val="00BF2F4F"/>
    <w:rsid w:val="00C0158F"/>
    <w:rsid w:val="00C05B28"/>
    <w:rsid w:val="00C20851"/>
    <w:rsid w:val="00C31739"/>
    <w:rsid w:val="00C44AEC"/>
    <w:rsid w:val="00C52AF7"/>
    <w:rsid w:val="00C637C3"/>
    <w:rsid w:val="00C74D9D"/>
    <w:rsid w:val="00C81D59"/>
    <w:rsid w:val="00C870EA"/>
    <w:rsid w:val="00C8784C"/>
    <w:rsid w:val="00C919AA"/>
    <w:rsid w:val="00CA720A"/>
    <w:rsid w:val="00CB7C0E"/>
    <w:rsid w:val="00CE08FF"/>
    <w:rsid w:val="00CE6AA1"/>
    <w:rsid w:val="00D004B7"/>
    <w:rsid w:val="00D16A98"/>
    <w:rsid w:val="00D2039F"/>
    <w:rsid w:val="00D928C4"/>
    <w:rsid w:val="00DC3114"/>
    <w:rsid w:val="00DC770F"/>
    <w:rsid w:val="00E31643"/>
    <w:rsid w:val="00E37E52"/>
    <w:rsid w:val="00E446E7"/>
    <w:rsid w:val="00E479EF"/>
    <w:rsid w:val="00E518C9"/>
    <w:rsid w:val="00E60211"/>
    <w:rsid w:val="00E632B9"/>
    <w:rsid w:val="00E7028A"/>
    <w:rsid w:val="00E748F3"/>
    <w:rsid w:val="00E765DC"/>
    <w:rsid w:val="00E835F2"/>
    <w:rsid w:val="00E85812"/>
    <w:rsid w:val="00E90FA2"/>
    <w:rsid w:val="00ED006C"/>
    <w:rsid w:val="00ED3F09"/>
    <w:rsid w:val="00EF3A14"/>
    <w:rsid w:val="00F0036A"/>
    <w:rsid w:val="00F1280F"/>
    <w:rsid w:val="00F134C8"/>
    <w:rsid w:val="00F252BE"/>
    <w:rsid w:val="00F43660"/>
    <w:rsid w:val="00F4471D"/>
    <w:rsid w:val="00F51E0A"/>
    <w:rsid w:val="00F56B80"/>
    <w:rsid w:val="00F57E4B"/>
    <w:rsid w:val="00F71C1B"/>
    <w:rsid w:val="00F81C4F"/>
    <w:rsid w:val="00F8239F"/>
    <w:rsid w:val="00F84106"/>
    <w:rsid w:val="00F87C1E"/>
    <w:rsid w:val="00FA4902"/>
    <w:rsid w:val="00FA72D8"/>
    <w:rsid w:val="00FB08A2"/>
    <w:rsid w:val="00FB25F8"/>
    <w:rsid w:val="00FC2CCA"/>
    <w:rsid w:val="00FC5606"/>
    <w:rsid w:val="00FC7644"/>
    <w:rsid w:val="00FE2922"/>
    <w:rsid w:val="00FE3614"/>
    <w:rsid w:val="00FF3E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5BBC5C"/>
  <w15:chartTrackingRefBased/>
  <w15:docId w15:val="{9F034EAB-9167-4472-A4CB-251C7F53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120" w:line="264" w:lineRule="auto"/>
      <w:jc w:val="both"/>
      <w:textAlignment w:val="baseline"/>
    </w:pPr>
    <w:rPr>
      <w:rFonts w:ascii="Arial" w:hAnsi="Arial"/>
      <w:sz w:val="22"/>
    </w:rPr>
  </w:style>
  <w:style w:type="paragraph" w:styleId="Balk1">
    <w:name w:val="heading 1"/>
    <w:basedOn w:val="Normal"/>
    <w:next w:val="Normal"/>
    <w:qFormat/>
    <w:pPr>
      <w:keepNext/>
      <w:spacing w:line="360" w:lineRule="auto"/>
      <w:jc w:val="center"/>
      <w:outlineLvl w:val="0"/>
    </w:pPr>
    <w:rPr>
      <w:rFonts w:ascii="Times New Roman" w:hAnsi="Times New Roman"/>
      <w:b/>
      <w:sz w:val="24"/>
      <w14:shadow w14:blurRad="50800" w14:dist="38100" w14:dir="2700000" w14:sx="100000" w14:sy="100000" w14:kx="0" w14:ky="0" w14:algn="tl">
        <w14:srgbClr w14:val="000000">
          <w14:alpha w14:val="60000"/>
        </w14:srgbClr>
      </w14:shadow>
    </w:rPr>
  </w:style>
  <w:style w:type="paragraph" w:styleId="Balk2">
    <w:name w:val="heading 2"/>
    <w:basedOn w:val="Normal"/>
    <w:next w:val="Normal"/>
    <w:qFormat/>
    <w:pPr>
      <w:keepNext/>
      <w:outlineLvl w:val="1"/>
    </w:pPr>
    <w:rPr>
      <w:b/>
      <w14:shadow w14:blurRad="50800" w14:dist="38100" w14:dir="2700000" w14:sx="100000" w14:sy="100000" w14:kx="0" w14:ky="0" w14:algn="tl">
        <w14:srgbClr w14:val="000000">
          <w14:alpha w14:val="60000"/>
        </w14:srgbClr>
      </w14:shadow>
    </w:rPr>
  </w:style>
  <w:style w:type="paragraph" w:styleId="Balk3">
    <w:name w:val="heading 3"/>
    <w:basedOn w:val="Normal"/>
    <w:next w:val="Normal"/>
    <w:qFormat/>
    <w:pPr>
      <w:keepNext/>
      <w:spacing w:after="60"/>
      <w:ind w:firstLine="340"/>
      <w:outlineLvl w:val="2"/>
    </w:pPr>
    <w:rPr>
      <w:b/>
      <w:sz w:val="20"/>
    </w:rPr>
  </w:style>
  <w:style w:type="paragraph" w:styleId="Balk4">
    <w:name w:val="heading 4"/>
    <w:basedOn w:val="Normal"/>
    <w:next w:val="Normal"/>
    <w:qFormat/>
    <w:pPr>
      <w:keepNext/>
      <w:tabs>
        <w:tab w:val="left" w:pos="360"/>
      </w:tabs>
      <w:spacing w:line="360" w:lineRule="auto"/>
      <w:ind w:firstLine="360"/>
      <w:outlineLvl w:val="3"/>
    </w:pPr>
    <w:rPr>
      <w:b/>
    </w:rPr>
  </w:style>
  <w:style w:type="paragraph" w:styleId="Balk5">
    <w:name w:val="heading 5"/>
    <w:basedOn w:val="Normal"/>
    <w:next w:val="Normal"/>
    <w:qFormat/>
    <w:pPr>
      <w:keepNext/>
      <w:tabs>
        <w:tab w:val="left" w:pos="360"/>
      </w:tabs>
      <w:spacing w:line="360" w:lineRule="auto"/>
      <w:jc w:val="center"/>
      <w:outlineLvl w:val="4"/>
    </w:pPr>
    <w:rPr>
      <w:b/>
    </w:rPr>
  </w:style>
  <w:style w:type="paragraph" w:styleId="Balk6">
    <w:name w:val="heading 6"/>
    <w:basedOn w:val="Normal"/>
    <w:next w:val="Normal"/>
    <w:qFormat/>
    <w:pPr>
      <w:keepNext/>
      <w:tabs>
        <w:tab w:val="left" w:pos="360"/>
      </w:tabs>
      <w:spacing w:line="360" w:lineRule="auto"/>
      <w:ind w:firstLine="360"/>
      <w:jc w:val="center"/>
      <w:outlineLvl w:val="5"/>
    </w:pPr>
    <w:rPr>
      <w:b/>
    </w:rPr>
  </w:style>
  <w:style w:type="paragraph" w:styleId="Balk7">
    <w:name w:val="heading 7"/>
    <w:basedOn w:val="Normal"/>
    <w:next w:val="Normal"/>
    <w:qFormat/>
    <w:pPr>
      <w:keepNext/>
      <w:pBdr>
        <w:top w:val="single" w:sz="6" w:space="0" w:color="auto"/>
        <w:left w:val="single" w:sz="6" w:space="0" w:color="auto"/>
        <w:bottom w:val="single" w:sz="6" w:space="0" w:color="auto"/>
        <w:right w:val="single" w:sz="6" w:space="0" w:color="auto"/>
      </w:pBdr>
      <w:spacing w:line="360" w:lineRule="auto"/>
      <w:jc w:val="center"/>
      <w:outlineLvl w:val="6"/>
    </w:pPr>
    <w:rPr>
      <w:rFonts w:ascii="Times New Roman" w:hAnsi="Times New Roman"/>
      <w:b/>
      <w:sz w:val="24"/>
    </w:rPr>
  </w:style>
  <w:style w:type="paragraph" w:styleId="Balk9">
    <w:name w:val="heading 9"/>
    <w:basedOn w:val="Normal"/>
    <w:next w:val="Normal"/>
    <w:qFormat/>
    <w:pPr>
      <w:keepNext/>
      <w:spacing w:after="0" w:line="240" w:lineRule="auto"/>
      <w:outlineLvl w:val="8"/>
    </w:pPr>
    <w:rPr>
      <w:rFonts w:ascii="Times New Roman" w:hAnsi="Times New Roman"/>
      <w:b/>
      <w:sz w:val="24"/>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customStyle="1" w:styleId="BodyText24">
    <w:name w:val="Body Text 24"/>
    <w:basedOn w:val="Normal"/>
    <w:pPr>
      <w:spacing w:after="60"/>
      <w:ind w:firstLine="340"/>
    </w:pPr>
    <w:rPr>
      <w:color w:val="FF0000"/>
      <w:sz w:val="20"/>
    </w:rPr>
  </w:style>
  <w:style w:type="paragraph" w:customStyle="1" w:styleId="BodyTextIndent22">
    <w:name w:val="Body Text Indent 22"/>
    <w:basedOn w:val="Normal"/>
    <w:pPr>
      <w:tabs>
        <w:tab w:val="left" w:pos="360"/>
      </w:tabs>
      <w:spacing w:line="360" w:lineRule="auto"/>
      <w:ind w:firstLine="360"/>
    </w:pPr>
    <w:rPr>
      <w:sz w:val="20"/>
    </w:rPr>
  </w:style>
  <w:style w:type="paragraph" w:customStyle="1" w:styleId="BodyTextIndent31">
    <w:name w:val="Body Text Indent 31"/>
    <w:basedOn w:val="Normal"/>
    <w:pPr>
      <w:tabs>
        <w:tab w:val="left" w:pos="360"/>
      </w:tabs>
      <w:spacing w:line="360" w:lineRule="auto"/>
      <w:ind w:firstLine="360"/>
    </w:pPr>
    <w:rPr>
      <w:sz w:val="20"/>
    </w:rPr>
  </w:style>
  <w:style w:type="paragraph" w:styleId="GvdeMetni">
    <w:name w:val="Body Text"/>
    <w:basedOn w:val="Normal"/>
    <w:pPr>
      <w:tabs>
        <w:tab w:val="left" w:pos="360"/>
      </w:tabs>
      <w:spacing w:line="360" w:lineRule="auto"/>
    </w:pPr>
    <w:rPr>
      <w:sz w:val="20"/>
    </w:rPr>
  </w:style>
  <w:style w:type="paragraph" w:customStyle="1" w:styleId="BodyText23">
    <w:name w:val="Body Text 23"/>
    <w:basedOn w:val="Normal"/>
    <w:pPr>
      <w:tabs>
        <w:tab w:val="left" w:pos="360"/>
      </w:tabs>
      <w:spacing w:line="360" w:lineRule="auto"/>
    </w:pPr>
  </w:style>
  <w:style w:type="paragraph" w:customStyle="1" w:styleId="BodyText31">
    <w:name w:val="Body Text 31"/>
    <w:basedOn w:val="Normal"/>
    <w:pPr>
      <w:tabs>
        <w:tab w:val="left" w:pos="0"/>
      </w:tabs>
      <w:spacing w:line="360" w:lineRule="auto"/>
    </w:pPr>
    <w:rPr>
      <w:color w:val="FF0000"/>
    </w:rPr>
  </w:style>
  <w:style w:type="paragraph" w:styleId="Altbilgi">
    <w:name w:val="Altbilgi"/>
    <w:basedOn w:val="Normal"/>
    <w:pPr>
      <w:tabs>
        <w:tab w:val="center" w:pos="4536"/>
        <w:tab w:val="right" w:pos="9072"/>
      </w:tabs>
    </w:pPr>
  </w:style>
  <w:style w:type="character" w:styleId="SayfaNumaras">
    <w:name w:val="page number"/>
    <w:basedOn w:val="VarsaylanParagrafYazTipi"/>
  </w:style>
  <w:style w:type="paragraph" w:styleId="stbilgi">
    <w:name w:val="Üstbilgi"/>
    <w:basedOn w:val="Normal"/>
    <w:pPr>
      <w:tabs>
        <w:tab w:val="center" w:pos="4153"/>
        <w:tab w:val="right" w:pos="8306"/>
      </w:tabs>
    </w:pPr>
  </w:style>
  <w:style w:type="paragraph" w:styleId="T1">
    <w:name w:val="toc 1"/>
    <w:basedOn w:val="Normal"/>
    <w:next w:val="Normal"/>
    <w:semiHidden/>
    <w:pPr>
      <w:tabs>
        <w:tab w:val="left" w:pos="3780"/>
        <w:tab w:val="right" w:leader="hyphen" w:pos="9013"/>
      </w:tabs>
      <w:jc w:val="left"/>
    </w:pPr>
    <w:rPr>
      <w:b/>
      <w:caps/>
      <w:noProof/>
      <w:sz w:val="24"/>
    </w:rPr>
  </w:style>
  <w:style w:type="paragraph" w:styleId="T2">
    <w:name w:val="toc 2"/>
    <w:basedOn w:val="Normal"/>
    <w:next w:val="Normal"/>
    <w:semiHidden/>
    <w:pPr>
      <w:spacing w:before="240" w:after="0"/>
      <w:jc w:val="left"/>
    </w:pPr>
    <w:rPr>
      <w:rFonts w:ascii="Times New Roman" w:hAnsi="Times New Roman"/>
      <w:b/>
      <w:sz w:val="20"/>
    </w:rPr>
  </w:style>
  <w:style w:type="paragraph" w:styleId="T3">
    <w:name w:val="toc 3"/>
    <w:basedOn w:val="Normal"/>
    <w:next w:val="Normal"/>
    <w:semiHidden/>
    <w:pPr>
      <w:spacing w:after="0"/>
      <w:ind w:left="220"/>
      <w:jc w:val="left"/>
    </w:pPr>
    <w:rPr>
      <w:rFonts w:ascii="Times New Roman" w:hAnsi="Times New Roman"/>
      <w:sz w:val="20"/>
    </w:rPr>
  </w:style>
  <w:style w:type="paragraph" w:styleId="T4">
    <w:name w:val="toc 4"/>
    <w:basedOn w:val="Normal"/>
    <w:next w:val="Normal"/>
    <w:semiHidden/>
    <w:pPr>
      <w:spacing w:after="0"/>
      <w:ind w:left="440"/>
      <w:jc w:val="left"/>
    </w:pPr>
    <w:rPr>
      <w:rFonts w:ascii="Times New Roman" w:hAnsi="Times New Roman"/>
      <w:sz w:val="20"/>
    </w:rPr>
  </w:style>
  <w:style w:type="paragraph" w:styleId="T5">
    <w:name w:val="toc 5"/>
    <w:basedOn w:val="Normal"/>
    <w:next w:val="Normal"/>
    <w:semiHidden/>
    <w:pPr>
      <w:spacing w:after="0"/>
      <w:ind w:left="660"/>
      <w:jc w:val="left"/>
    </w:pPr>
    <w:rPr>
      <w:rFonts w:ascii="Times New Roman" w:hAnsi="Times New Roman"/>
      <w:sz w:val="20"/>
    </w:rPr>
  </w:style>
  <w:style w:type="paragraph" w:styleId="T6">
    <w:name w:val="toc 6"/>
    <w:basedOn w:val="Normal"/>
    <w:next w:val="Normal"/>
    <w:semiHidden/>
    <w:pPr>
      <w:spacing w:after="0"/>
      <w:ind w:left="880"/>
      <w:jc w:val="left"/>
    </w:pPr>
    <w:rPr>
      <w:rFonts w:ascii="Times New Roman" w:hAnsi="Times New Roman"/>
      <w:sz w:val="20"/>
    </w:rPr>
  </w:style>
  <w:style w:type="paragraph" w:styleId="T7">
    <w:name w:val="toc 7"/>
    <w:basedOn w:val="Normal"/>
    <w:next w:val="Normal"/>
    <w:semiHidden/>
    <w:pPr>
      <w:spacing w:after="0"/>
      <w:ind w:left="1100"/>
      <w:jc w:val="left"/>
    </w:pPr>
    <w:rPr>
      <w:rFonts w:ascii="Times New Roman" w:hAnsi="Times New Roman"/>
      <w:sz w:val="20"/>
    </w:rPr>
  </w:style>
  <w:style w:type="paragraph" w:styleId="T8">
    <w:name w:val="toc 8"/>
    <w:basedOn w:val="Normal"/>
    <w:next w:val="Normal"/>
    <w:semiHidden/>
    <w:pPr>
      <w:spacing w:after="0"/>
      <w:ind w:left="1320"/>
      <w:jc w:val="left"/>
    </w:pPr>
    <w:rPr>
      <w:rFonts w:ascii="Times New Roman" w:hAnsi="Times New Roman"/>
      <w:sz w:val="20"/>
    </w:rPr>
  </w:style>
  <w:style w:type="paragraph" w:styleId="T9">
    <w:name w:val="toc 9"/>
    <w:basedOn w:val="Normal"/>
    <w:next w:val="Normal"/>
    <w:semiHidden/>
    <w:pPr>
      <w:spacing w:after="0"/>
      <w:ind w:left="1540"/>
      <w:jc w:val="left"/>
    </w:pPr>
    <w:rPr>
      <w:rFonts w:ascii="Times New Roman" w:hAnsi="Times New Roman"/>
      <w:sz w:val="20"/>
    </w:rPr>
  </w:style>
  <w:style w:type="paragraph" w:styleId="Dizin1">
    <w:name w:val="index 1"/>
    <w:basedOn w:val="Normal"/>
    <w:next w:val="Normal"/>
    <w:semiHidden/>
    <w:pPr>
      <w:spacing w:after="0"/>
      <w:ind w:left="220" w:hanging="220"/>
      <w:jc w:val="left"/>
    </w:pPr>
    <w:rPr>
      <w:rFonts w:ascii="Times New Roman" w:hAnsi="Times New Roman"/>
      <w:sz w:val="18"/>
    </w:rPr>
  </w:style>
  <w:style w:type="paragraph" w:styleId="Dizin2">
    <w:name w:val="index 2"/>
    <w:basedOn w:val="Normal"/>
    <w:next w:val="Normal"/>
    <w:semiHidden/>
    <w:pPr>
      <w:spacing w:after="0"/>
      <w:ind w:left="440" w:hanging="220"/>
      <w:jc w:val="left"/>
    </w:pPr>
    <w:rPr>
      <w:rFonts w:ascii="Times New Roman" w:hAnsi="Times New Roman"/>
      <w:sz w:val="18"/>
    </w:rPr>
  </w:style>
  <w:style w:type="paragraph" w:styleId="Dizin3">
    <w:name w:val="index 3"/>
    <w:basedOn w:val="Normal"/>
    <w:next w:val="Normal"/>
    <w:semiHidden/>
    <w:pPr>
      <w:spacing w:after="0"/>
      <w:ind w:left="660" w:hanging="220"/>
      <w:jc w:val="left"/>
    </w:pPr>
    <w:rPr>
      <w:rFonts w:ascii="Times New Roman" w:hAnsi="Times New Roman"/>
      <w:sz w:val="18"/>
    </w:rPr>
  </w:style>
  <w:style w:type="paragraph" w:styleId="Dizin4">
    <w:name w:val="index 4"/>
    <w:basedOn w:val="Normal"/>
    <w:next w:val="Normal"/>
    <w:semiHidden/>
    <w:pPr>
      <w:spacing w:after="0"/>
      <w:ind w:left="880" w:hanging="220"/>
      <w:jc w:val="left"/>
    </w:pPr>
    <w:rPr>
      <w:rFonts w:ascii="Times New Roman" w:hAnsi="Times New Roman"/>
      <w:sz w:val="18"/>
    </w:rPr>
  </w:style>
  <w:style w:type="paragraph" w:styleId="Dizin5">
    <w:name w:val="index 5"/>
    <w:basedOn w:val="Normal"/>
    <w:next w:val="Normal"/>
    <w:semiHidden/>
    <w:pPr>
      <w:spacing w:after="0"/>
      <w:ind w:left="1100" w:hanging="220"/>
      <w:jc w:val="left"/>
    </w:pPr>
    <w:rPr>
      <w:rFonts w:ascii="Times New Roman" w:hAnsi="Times New Roman"/>
      <w:sz w:val="18"/>
    </w:rPr>
  </w:style>
  <w:style w:type="paragraph" w:styleId="Dizin6">
    <w:name w:val="index 6"/>
    <w:basedOn w:val="Normal"/>
    <w:next w:val="Normal"/>
    <w:semiHidden/>
    <w:pPr>
      <w:spacing w:after="0"/>
      <w:ind w:left="1320" w:hanging="220"/>
      <w:jc w:val="left"/>
    </w:pPr>
    <w:rPr>
      <w:rFonts w:ascii="Times New Roman" w:hAnsi="Times New Roman"/>
      <w:sz w:val="18"/>
    </w:rPr>
  </w:style>
  <w:style w:type="paragraph" w:styleId="Dizin7">
    <w:name w:val="index 7"/>
    <w:basedOn w:val="Normal"/>
    <w:next w:val="Normal"/>
    <w:semiHidden/>
    <w:pPr>
      <w:spacing w:after="0"/>
      <w:ind w:left="1540" w:hanging="220"/>
      <w:jc w:val="left"/>
    </w:pPr>
    <w:rPr>
      <w:rFonts w:ascii="Times New Roman" w:hAnsi="Times New Roman"/>
      <w:sz w:val="18"/>
    </w:rPr>
  </w:style>
  <w:style w:type="paragraph" w:styleId="Dizin8">
    <w:name w:val="index 8"/>
    <w:basedOn w:val="Normal"/>
    <w:next w:val="Normal"/>
    <w:semiHidden/>
    <w:pPr>
      <w:spacing w:after="0"/>
      <w:ind w:left="1760" w:hanging="220"/>
      <w:jc w:val="left"/>
    </w:pPr>
    <w:rPr>
      <w:rFonts w:ascii="Times New Roman" w:hAnsi="Times New Roman"/>
      <w:sz w:val="18"/>
    </w:rPr>
  </w:style>
  <w:style w:type="paragraph" w:styleId="Dizin9">
    <w:name w:val="index 9"/>
    <w:basedOn w:val="Normal"/>
    <w:next w:val="Normal"/>
    <w:semiHidden/>
    <w:pPr>
      <w:spacing w:after="0"/>
      <w:ind w:left="1980" w:hanging="220"/>
      <w:jc w:val="left"/>
    </w:pPr>
    <w:rPr>
      <w:rFonts w:ascii="Times New Roman" w:hAnsi="Times New Roman"/>
      <w:sz w:val="18"/>
    </w:rPr>
  </w:style>
  <w:style w:type="paragraph" w:styleId="DizinBal">
    <w:name w:val="index heading"/>
    <w:basedOn w:val="Normal"/>
    <w:next w:val="Dizin1"/>
    <w:semiHidden/>
    <w:pPr>
      <w:pBdr>
        <w:top w:val="single" w:sz="12" w:space="0" w:color="auto"/>
      </w:pBdr>
      <w:spacing w:before="360" w:after="240"/>
      <w:jc w:val="left"/>
    </w:pPr>
    <w:rPr>
      <w:rFonts w:ascii="Times New Roman" w:hAnsi="Times New Roman"/>
      <w:b/>
      <w:i/>
      <w:sz w:val="26"/>
    </w:rPr>
  </w:style>
  <w:style w:type="paragraph" w:customStyle="1" w:styleId="BodyText22">
    <w:name w:val="Body Text 22"/>
    <w:basedOn w:val="Normal"/>
    <w:pPr>
      <w:tabs>
        <w:tab w:val="left" w:pos="360"/>
      </w:tabs>
      <w:spacing w:line="360" w:lineRule="auto"/>
      <w:ind w:firstLine="720"/>
    </w:pPr>
    <w:rPr>
      <w:sz w:val="24"/>
    </w:rPr>
  </w:style>
  <w:style w:type="paragraph" w:customStyle="1" w:styleId="BodyTextIndent21">
    <w:name w:val="Body Text Indent 21"/>
    <w:basedOn w:val="Normal"/>
    <w:pPr>
      <w:ind w:left="-142" w:firstLine="851"/>
    </w:pPr>
    <w:rPr>
      <w:sz w:val="24"/>
    </w:rPr>
  </w:style>
  <w:style w:type="paragraph" w:customStyle="1" w:styleId="BodyText21">
    <w:name w:val="Body Text 21"/>
    <w:basedOn w:val="Normal"/>
    <w:pPr>
      <w:spacing w:line="360" w:lineRule="auto"/>
    </w:pPr>
    <w:rPr>
      <w:sz w:val="24"/>
    </w:rPr>
  </w:style>
  <w:style w:type="paragraph" w:styleId="DipnotMetni">
    <w:name w:val="footnote text"/>
    <w:basedOn w:val="Normal"/>
    <w:semiHidden/>
    <w:pPr>
      <w:overflowPunct/>
      <w:autoSpaceDE/>
      <w:autoSpaceDN/>
      <w:adjustRightInd/>
      <w:spacing w:after="0" w:line="240" w:lineRule="auto"/>
      <w:jc w:val="left"/>
      <w:textAlignment w:val="auto"/>
    </w:pPr>
    <w:rPr>
      <w:rFonts w:ascii="Times New Roman" w:hAnsi="Times New Roman"/>
      <w:sz w:val="20"/>
    </w:rPr>
  </w:style>
  <w:style w:type="paragraph" w:styleId="GvdeMetniGirintisi">
    <w:name w:val="Body Text Indent"/>
    <w:basedOn w:val="Normal"/>
    <w:pPr>
      <w:spacing w:line="360" w:lineRule="auto"/>
      <w:ind w:firstLine="720"/>
    </w:pPr>
    <w:rPr>
      <w:sz w:val="24"/>
      <w:u w:val="single"/>
    </w:rPr>
  </w:style>
  <w:style w:type="paragraph" w:styleId="BalonMetni">
    <w:name w:val="Balloon Text"/>
    <w:basedOn w:val="Normal"/>
    <w:semiHidden/>
    <w:rsid w:val="00433F9B"/>
    <w:rPr>
      <w:rFonts w:ascii="Tahoma" w:hAnsi="Tahoma" w:cs="Tahoma"/>
      <w:sz w:val="16"/>
      <w:szCs w:val="16"/>
    </w:rPr>
  </w:style>
  <w:style w:type="paragraph" w:styleId="NormalWeb">
    <w:name w:val="Normal (Web)"/>
    <w:basedOn w:val="Normal"/>
    <w:rsid w:val="00DC3114"/>
    <w:pPr>
      <w:overflowPunct/>
      <w:autoSpaceDE/>
      <w:autoSpaceDN/>
      <w:adjustRightInd/>
      <w:spacing w:before="100" w:beforeAutospacing="1" w:after="100" w:afterAutospacing="1" w:line="240" w:lineRule="auto"/>
      <w:jc w:val="left"/>
      <w:textAlignment w:val="auto"/>
    </w:pPr>
    <w:rPr>
      <w:rFonts w:ascii="Times New Roman" w:hAnsi="Times New Roman"/>
      <w:sz w:val="24"/>
      <w:szCs w:val="24"/>
    </w:rPr>
  </w:style>
  <w:style w:type="paragraph" w:styleId="AklamaMetni">
    <w:name w:val="annotation text"/>
    <w:basedOn w:val="Normal"/>
    <w:link w:val="AklamaMetniChar"/>
    <w:semiHidden/>
    <w:unhideWhenUsed/>
    <w:rsid w:val="00676E87"/>
    <w:pPr>
      <w:spacing w:after="0" w:line="240" w:lineRule="auto"/>
      <w:jc w:val="left"/>
      <w:textAlignment w:val="auto"/>
    </w:pPr>
    <w:rPr>
      <w:rFonts w:ascii="Times New Roman" w:hAnsi="Times New Roman"/>
      <w:sz w:val="20"/>
    </w:rPr>
  </w:style>
  <w:style w:type="character" w:customStyle="1" w:styleId="AklamaMetniChar">
    <w:name w:val="Açıklama Metni Char"/>
    <w:basedOn w:val="VarsaylanParagrafYazTipi"/>
    <w:link w:val="AklamaMetni"/>
    <w:semiHidden/>
    <w:rsid w:val="00676E87"/>
  </w:style>
  <w:style w:type="character" w:customStyle="1" w:styleId="KonuBalChar">
    <w:name w:val="Konu Başlığı Char"/>
    <w:link w:val="KonuBal"/>
    <w:locked/>
    <w:rsid w:val="00676E87"/>
    <w:rPr>
      <w:b/>
      <w:bCs/>
      <w:sz w:val="24"/>
      <w:szCs w:val="24"/>
      <w:lang w:eastAsia="en-US"/>
    </w:rPr>
  </w:style>
  <w:style w:type="paragraph" w:styleId="AklamaKonusu">
    <w:name w:val="annotation subject"/>
    <w:basedOn w:val="AklamaMetni"/>
    <w:next w:val="AklamaMetni"/>
    <w:link w:val="AklamaKonusuChar"/>
    <w:semiHidden/>
    <w:unhideWhenUsed/>
    <w:rsid w:val="00676E87"/>
    <w:rPr>
      <w:b/>
      <w:lang w:val="x-none" w:eastAsia="x-none"/>
    </w:rPr>
  </w:style>
  <w:style w:type="character" w:customStyle="1" w:styleId="AklamaKonusuChar">
    <w:name w:val="Açıklama Konusu Char"/>
    <w:link w:val="AklamaKonusu"/>
    <w:semiHidden/>
    <w:rsid w:val="00676E87"/>
    <w:rPr>
      <w:b/>
    </w:rPr>
  </w:style>
  <w:style w:type="paragraph" w:styleId="KonuBal">
    <w:name w:val="Title"/>
    <w:basedOn w:val="Normal"/>
    <w:link w:val="KonuBalChar"/>
    <w:qFormat/>
    <w:rsid w:val="00676E87"/>
    <w:pPr>
      <w:overflowPunct/>
      <w:autoSpaceDE/>
      <w:autoSpaceDN/>
      <w:adjustRightInd/>
      <w:spacing w:before="100" w:beforeAutospacing="1" w:after="100" w:afterAutospacing="1" w:line="240" w:lineRule="auto"/>
      <w:jc w:val="left"/>
      <w:textAlignment w:val="auto"/>
    </w:pPr>
    <w:rPr>
      <w:rFonts w:ascii="Times New Roman" w:hAnsi="Times New Roman"/>
      <w:b/>
      <w:bCs/>
      <w:sz w:val="24"/>
      <w:szCs w:val="24"/>
      <w:lang w:val="x-none" w:eastAsia="en-US"/>
    </w:rPr>
  </w:style>
  <w:style w:type="character" w:customStyle="1" w:styleId="KonuBalChar1">
    <w:name w:val="Konu Başlığı Char1"/>
    <w:uiPriority w:val="10"/>
    <w:rsid w:val="00676E87"/>
    <w:rPr>
      <w:rFonts w:ascii="Cambria" w:eastAsia="Times New Roman" w:hAnsi="Cambria" w:cs="Times New Roman"/>
      <w:b/>
      <w:bCs/>
      <w:kern w:val="28"/>
      <w:sz w:val="32"/>
      <w:szCs w:val="32"/>
    </w:rPr>
  </w:style>
  <w:style w:type="character" w:styleId="DipnotBavurusu">
    <w:name w:val="footnote reference"/>
    <w:uiPriority w:val="99"/>
    <w:semiHidden/>
    <w:unhideWhenUsed/>
    <w:rsid w:val="00347A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31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D33A5-5943-4365-973F-BD43E41E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12127</Words>
  <Characters>69126</Characters>
  <Application>Microsoft Office Word</Application>
  <DocSecurity>0</DocSecurity>
  <Lines>576</Lines>
  <Paragraphs>162</Paragraphs>
  <ScaleCrop>false</ScaleCrop>
  <HeadingPairs>
    <vt:vector size="6" baseType="variant">
      <vt:variant>
        <vt:lpstr>Konu Başlığı</vt:lpstr>
      </vt:variant>
      <vt:variant>
        <vt:i4>1</vt:i4>
      </vt:variant>
      <vt:variant>
        <vt:lpstr>Başlıklar</vt:lpstr>
      </vt:variant>
      <vt:variant>
        <vt:i4>89</vt:i4>
      </vt:variant>
      <vt:variant>
        <vt:lpstr>Title</vt:lpstr>
      </vt:variant>
      <vt:variant>
        <vt:i4>1</vt:i4>
      </vt:variant>
    </vt:vector>
  </HeadingPairs>
  <TitlesOfParts>
    <vt:vector size="91" baseType="lpstr">
      <vt:lpstr>HİZMET ALIMLARI GENEL ŞARTNAMESİ</vt:lpstr>
      <vt:lpstr/>
      <vt:lpstr>BİRİNCİ BÖLÜM</vt:lpstr>
      <vt:lpstr>Genel Hükümler</vt:lpstr>
      <vt:lpstr>    </vt:lpstr>
      <vt:lpstr>    Amaç</vt:lpstr>
      <vt:lpstr>    Madde 1- Bu Genel Şartnamenin amacı, 4735 sayılı Kamu İhale Sözleşmeleri Kanunun</vt:lpstr>
      <vt:lpstr>    Kapsam </vt:lpstr>
      <vt:lpstr>    Başlıklar ve yorum</vt:lpstr>
      <vt:lpstr>    Tanımlar</vt:lpstr>
      <vt:lpstr>    Bildirimler, olurlar, onaylar, belgeler ve tespitler</vt:lpstr>
      <vt:lpstr/>
      <vt:lpstr>İKİNCİ BÖLÜM</vt:lpstr>
      <vt:lpstr>Genel Yükümlülükler</vt:lpstr>
      <vt:lpstr>    Yüklenicinin genel sorumlulukları</vt:lpstr>
      <vt:lpstr>    Madde 6- Yüklenici, işleri gereken özen ve ihtimamı göstererek planlayacak, proj</vt:lpstr>
      <vt:lpstr>    İşyerinin yükleniciye teslimi</vt:lpstr>
      <vt:lpstr>    Yüklenicinin kendi ihtiyacı için kullanacağı yerler</vt:lpstr>
      <vt:lpstr>    Yüklenicinin iş başında bulunması</vt:lpstr>
      <vt:lpstr>    İşin yürütülmesi için gerekli personel ve araçlar</vt:lpstr>
      <vt:lpstr>    İdare ve Kontrol Teşkilatının itiraz hakkı</vt:lpstr>
      <vt:lpstr>    Mevzuata uygunluk</vt:lpstr>
      <vt:lpstr>    Madde 12- İlgili bütün bildirimlerin ve bütün ödemelerin yapılması d</vt:lpstr>
      <vt:lpstr>    Fikri ve sınai mülkiyete konu olan hususlar</vt:lpstr>
      <vt:lpstr>    Diğer yüklenicilere olanak sağlanması</vt:lpstr>
      <vt:lpstr>    Malzeme, tesis ve işçilik kalitesi</vt:lpstr>
      <vt:lpstr>    Alt yükleniciler</vt:lpstr>
      <vt:lpstr>    İş ve işyerlerinin korunması ve sigortalanması</vt:lpstr>
      <vt:lpstr>    Yüklenicinin kusuru dışındaki hasar ve zararlar</vt:lpstr>
      <vt:lpstr>    İşlerin bakımı</vt:lpstr>
      <vt:lpstr>    İşyerlerinin temizlenmesi ve tesislerin kaldırılması</vt:lpstr>
      <vt:lpstr>ÜÇÜNCÜ BÖLÜM</vt:lpstr>
      <vt:lpstr>Teknik Doküman</vt:lpstr>
      <vt:lpstr>    </vt:lpstr>
      <vt:lpstr>    Teknik dokümanı idare tarafından verilen işler</vt:lpstr>
      <vt:lpstr>    Teknik dokümanın tesliminde gecikme olması </vt:lpstr>
      <vt:lpstr>    Yüklenici tarafından sunulacak rapor ve teknik doküman </vt:lpstr>
      <vt:lpstr>DÖRDÜNCÜ BÖLÜM</vt:lpstr>
      <vt:lpstr>Kontrol Hizmetleri</vt:lpstr>
      <vt:lpstr>    </vt:lpstr>
      <vt:lpstr>    Kontrol teşkilatı ve yetkileri</vt:lpstr>
      <vt:lpstr>    Onay verilmesinin sorumluluğu ortadan kaldırmaması</vt:lpstr>
      <vt:lpstr/>
      <vt:lpstr>BEŞİNCİ BÖLÜM</vt:lpstr>
      <vt:lpstr>İşin Yürütülmesi</vt:lpstr>
      <vt:lpstr>    </vt:lpstr>
      <vt:lpstr>    İş programı</vt:lpstr>
      <vt:lpstr>    Revize program</vt:lpstr>
      <vt:lpstr>    Yüklenicinin görev ve sorumluluklarının devam etmesi</vt:lpstr>
      <vt:lpstr>    Sözleşme ve eklerine uymayan işler</vt:lpstr>
      <vt:lpstr>    Hatalı, kusurlu ve eksik işler</vt:lpstr>
      <vt:lpstr>    Yüklenicinin bakım ve düzeltme sorumlulukları</vt:lpstr>
      <vt:lpstr>    İlgili kayıtlar</vt:lpstr>
      <vt:lpstr>    İşin süresi ve uzatılması</vt:lpstr>
      <vt:lpstr>    İşin süresinden önce bitirilmesi </vt:lpstr>
      <vt:lpstr>    Fiyatı belli olmayan işlerde yeni birim fiyat tespiti</vt:lpstr>
      <vt:lpstr>ALTINCI BÖLÜM</vt:lpstr>
      <vt:lpstr>Yüklenicinin Çalıştırdığı Personel, Çalışanların Hakları ve Çalışma Şartları</vt:lpstr>
      <vt:lpstr>    </vt:lpstr>
      <vt:lpstr>    Çalışanların özlük hakları </vt:lpstr>
      <vt:lpstr>    Çalışanların kazaya uğramaları</vt:lpstr>
      <vt:lpstr>    Çalışanların yiyeceği ve içeceği</vt:lpstr>
      <vt:lpstr/>
      <vt:lpstr>YEDİNCİ BÖLÜM</vt:lpstr>
      <vt:lpstr>Hakedişler ve Ödeme</vt:lpstr>
      <vt:lpstr>    </vt:lpstr>
      <vt:lpstr>    Hakediş ödemeleri</vt:lpstr>
      <vt:lpstr>    Hakedişlerin düzeltilmesi</vt:lpstr>
      <vt:lpstr>SEKİZİNCİ BÖLÜM</vt:lpstr>
      <vt:lpstr>Kabul İşlemleri ve Kesin Ödeme</vt:lpstr>
      <vt:lpstr>    </vt:lpstr>
      <vt:lpstr>    Hizmetin kabulü</vt:lpstr>
      <vt:lpstr>    Kısmi kabul</vt:lpstr>
      <vt:lpstr>    Yüklenicinin başvuruda bulunmaması</vt:lpstr>
      <vt:lpstr>    İşlerin eksik olarak kabulü</vt:lpstr>
      <vt:lpstr>    Kabul sürecindeki bakım ve giderler</vt:lpstr>
      <vt:lpstr>    Garanti dönemi olan işlerde kabul işlemi</vt:lpstr>
      <vt:lpstr>    Kesin hesap raporu</vt:lpstr>
      <vt:lpstr>    Kesin teminatın ve ek kesin teminatın geri verilmesi</vt:lpstr>
      <vt:lpstr/>
      <vt:lpstr>DOKUZUNCU BÖLÜM</vt:lpstr>
      <vt:lpstr>Sözleşme İlişkileri</vt:lpstr>
      <vt:lpstr>    </vt:lpstr>
      <vt:lpstr>    Sözleşmenin devri</vt:lpstr>
      <vt:lpstr>    Sözleşmenin  feshi ve işin tasfiyesi</vt:lpstr>
      <vt:lpstr>    Yüklenicinin ölümü</vt:lpstr>
      <vt:lpstr>    Yüklenicinin iflası</vt:lpstr>
      <vt:lpstr>    Yüklenicinin ağır hastalık, tutukluluk veya hükümlülük hali</vt:lpstr>
      <vt:lpstr>    Yüklenicinin ortak girişim olması halinde ölüm, iflas, ağır hastalık, tutukluluk</vt:lpstr>
      <vt:lpstr>    Kontrol Teşkilatı ile Yüklenici arasındaki anlaşmazlıklar</vt:lpstr>
      <vt:lpstr>HİZMET ALIMLARI GENEL ŞARTNAMESİ</vt:lpstr>
    </vt:vector>
  </TitlesOfParts>
  <Company>KAMU IHALE KURUMU</Company>
  <LinksUpToDate>false</LinksUpToDate>
  <CharactersWithSpaces>81091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HİZMET ALIMLARI GENEL ŞARTNAMESİ</dc:title>
  <dc:subject/>
  <dc:creator>KULLANCI-1</dc:creator>
  <cp:keywords/>
  <cp:lastModifiedBy>Care Cagaloglu</cp:lastModifiedBy>
  <cp:revision>2</cp:revision>
  <cp:lastPrinted>2003-08-26T13:43:00Z</cp:lastPrinted>
  <dcterms:created xsi:type="dcterms:W3CDTF">2025-05-27T14:08:00Z</dcterms:created>
  <dcterms:modified xsi:type="dcterms:W3CDTF">2025-05-27T14:08:00Z</dcterms:modified>
</cp:coreProperties>
</file>